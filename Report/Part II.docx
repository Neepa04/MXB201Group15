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93CA7F" w14:textId="2869BE7C" w:rsidR="00B46C14" w:rsidRDefault="00B46C14" w:rsidP="00B46C14">
      <w:pPr>
        <w:pStyle w:val="Heading1"/>
      </w:pPr>
      <w:r>
        <w:t xml:space="preserve">Part II: </w:t>
      </w:r>
      <w:r w:rsidRPr="009B3E98">
        <w:t>Feature Extraction</w:t>
      </w:r>
    </w:p>
    <w:p w14:paraId="0E3EED96" w14:textId="77777777" w:rsidR="00DD4636" w:rsidRPr="00E45053" w:rsidRDefault="00DD4636" w:rsidP="00DD4636">
      <w:r>
        <w:t>A significant use case for MRI is the identification of</w:t>
      </w:r>
      <w:r w:rsidRPr="00C043CD">
        <w:rPr>
          <w:rFonts w:ascii="Arial" w:eastAsia="Arial" w:hAnsi="Arial" w:cs="Arial"/>
          <w:sz w:val="22"/>
          <w:szCs w:val="22"/>
        </w:rPr>
        <w:t xml:space="preserve"> neurodegenerative disease</w:t>
      </w:r>
      <w:r>
        <w:rPr>
          <w:rFonts w:ascii="Arial" w:eastAsia="Arial" w:hAnsi="Arial" w:cs="Arial"/>
          <w:sz w:val="22"/>
          <w:szCs w:val="22"/>
        </w:rPr>
        <w:t>s and</w:t>
      </w:r>
      <w:r w:rsidRPr="00C043CD">
        <w:rPr>
          <w:rFonts w:ascii="Arial" w:eastAsia="Arial" w:hAnsi="Arial" w:cs="Arial"/>
          <w:sz w:val="22"/>
          <w:szCs w:val="22"/>
        </w:rPr>
        <w:t xml:space="preserve"> tumours</w:t>
      </w:r>
      <w:r>
        <w:rPr>
          <w:rFonts w:ascii="Arial" w:eastAsia="Arial" w:hAnsi="Arial" w:cs="Arial"/>
          <w:sz w:val="22"/>
          <w:szCs w:val="22"/>
        </w:rPr>
        <w:t xml:space="preserve"> within the brain.</w:t>
      </w:r>
      <w:r>
        <w:t xml:space="preserve"> MRI scans produce enormous amounts of data which can be extremely difficult to analyse manually. As such, a combination of mathematical and machine learning techniques </w:t>
      </w:r>
      <w:proofErr w:type="gramStart"/>
      <w:r>
        <w:t>are</w:t>
      </w:r>
      <w:proofErr w:type="gramEnd"/>
      <w:r>
        <w:t xml:space="preserve"> often employed to aid such analysis. We will demonstrate one of the common mathematical techniques used within this field. For practicality’s sake, black and white images of human faces will be used as a demonstrative proxy for brain cross-section images. Where while in the latter context, we would be interested in identifying tumours and/or biomarkers of disease, in the context of our proxy we will simply be attempting to detect moustaches. In a real implementation, machine learning would most likely be used in conjunction with the mathematical techniques explained below, however since we will be mainly focusing on the mathematics, our detector will be highly rudimentary at best and will not rely on any machine learning techniques. The mathematical technique is explained as follows:</w:t>
      </w:r>
    </w:p>
    <w:p w14:paraId="1F2D4805" w14:textId="77777777" w:rsidR="00DD4636" w:rsidRPr="00097D15" w:rsidRDefault="00DD4636" w:rsidP="00DD4636">
      <w:r>
        <w:rPr>
          <w:rFonts w:ascii="Arial" w:hAnsi="Arial" w:cs="Arial"/>
          <w:sz w:val="22"/>
          <w:szCs w:val="22"/>
        </w:rPr>
        <w:t xml:space="preserve">Say we have a set of </w:t>
      </w:r>
      <m:oMath>
        <m:r>
          <w:rPr>
            <w:rFonts w:ascii="Cambria Math" w:hAnsi="Cambria Math" w:cs="Arial"/>
            <w:sz w:val="22"/>
            <w:szCs w:val="22"/>
          </w:rPr>
          <m:t>n</m:t>
        </m:r>
      </m:oMath>
      <w:del w:id="0" w:author="Microsoft Word" w:date="2025-05-28T13:08:00Z" w16du:dateUtc="2025-05-28T03:08:00Z">
        <w:r>
          <w:rPr>
            <w:rFonts w:ascii="Arial" w:hAnsi="Arial" w:cs="Arial"/>
            <w:sz w:val="22"/>
            <w:szCs w:val="22"/>
          </w:rPr>
          <w:delText xml:space="preserve"> black and white</w:delText>
        </w:r>
      </w:del>
      <w:r>
        <w:rPr>
          <w:rFonts w:ascii="Arial" w:hAnsi="Arial" w:cs="Arial"/>
          <w:sz w:val="22"/>
          <w:szCs w:val="22"/>
        </w:rPr>
        <w:t xml:space="preserve"> images of human faces denoted as matrices </w:t>
      </w:r>
      <m:oMath>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r×c</m:t>
            </m:r>
          </m:sup>
        </m:sSup>
        <m:r>
          <m:rPr>
            <m:sty m:val="p"/>
          </m:rPr>
          <w:rPr>
            <w:rFonts w:ascii="Cambria Math" w:hAnsi="Cambria Math" w:cs="Arial"/>
            <w:sz w:val="22"/>
            <w:szCs w:val="22"/>
          </w:rPr>
          <m:t xml:space="preserve"> for </m:t>
        </m:r>
        <m:r>
          <w:rPr>
            <w:rFonts w:ascii="Cambria Math" w:hAnsi="Cambria Math" w:cs="Arial"/>
            <w:sz w:val="22"/>
            <w:szCs w:val="22"/>
          </w:rPr>
          <m:t>j=1,…,n</m:t>
        </m:r>
      </m:oMath>
      <w:r>
        <w:rPr>
          <w:rFonts w:ascii="Arial" w:hAnsi="Arial" w:cs="Arial"/>
          <w:sz w:val="22"/>
          <w:szCs w:val="22"/>
        </w:rPr>
        <w:t>. Our goal is to use this data to derive some method for identifying moustaches within the images. The matrices are first vectorized, i.e., their columns are stacked on top of one another to form vectors:</w:t>
      </w:r>
    </w:p>
    <w:p w14:paraId="2730A7F5" w14:textId="77777777" w:rsidR="00DD4636" w:rsidRPr="005E4CC4" w:rsidRDefault="00DD4636" w:rsidP="00DD4636">
      <w:pPr>
        <w:rPr>
          <w:rFonts w:ascii="Arial" w:hAnsi="Arial" w:cs="Arial"/>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r>
            <w:rPr>
              <w:rFonts w:ascii="Cambria Math" w:hAnsi="Cambria Math" w:cs="Arial"/>
              <w:sz w:val="22"/>
              <w:szCs w:val="22"/>
            </w:rPr>
            <m:t>=</m:t>
          </m:r>
          <m:r>
            <m:rPr>
              <m:sty m:val="p"/>
            </m:rPr>
            <w:rPr>
              <w:rFonts w:ascii="Cambria Math" w:hAnsi="Cambria Math" w:cs="Arial"/>
              <w:sz w:val="22"/>
              <w:szCs w:val="22"/>
            </w:rPr>
            <m:t>vec</m:t>
          </m:r>
          <m:d>
            <m:dPr>
              <m:ctrlPr>
                <w:rPr>
                  <w:rFonts w:ascii="Cambria Math" w:hAnsi="Cambria Math" w:cs="Arial"/>
                  <w:i/>
                  <w:sz w:val="22"/>
                  <w:szCs w:val="22"/>
                </w:rPr>
              </m:ctrlPr>
            </m:dPr>
            <m:e>
              <m:sSub>
                <m:sSubPr>
                  <m:ctrlPr>
                    <w:rPr>
                      <w:rFonts w:ascii="Cambria Math" w:hAnsi="Cambria Math" w:cs="Arial"/>
                      <w:i/>
                      <w:sz w:val="22"/>
                      <w:szCs w:val="22"/>
                    </w:rPr>
                  </m:ctrlPr>
                </m:sSubPr>
                <m:e>
                  <m:r>
                    <w:rPr>
                      <w:rFonts w:ascii="Cambria Math" w:hAnsi="Cambria Math" w:cs="Arial"/>
                      <w:sz w:val="22"/>
                      <w:szCs w:val="22"/>
                    </w:rPr>
                    <m:t>F</m:t>
                  </m:r>
                </m:e>
                <m:sub>
                  <m:r>
                    <w:rPr>
                      <w:rFonts w:ascii="Cambria Math" w:hAnsi="Cambria Math" w:cs="Arial"/>
                      <w:sz w:val="22"/>
                      <w:szCs w:val="22"/>
                    </w:rPr>
                    <m:t>j</m:t>
                  </m:r>
                </m:sub>
              </m:sSub>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r>
            <m:rPr>
              <m:sty m:val="p"/>
            </m:rPr>
            <w:rPr>
              <w:rFonts w:ascii="Cambria Math" w:hAnsi="Cambria Math" w:cs="Arial"/>
              <w:sz w:val="22"/>
              <w:szCs w:val="22"/>
            </w:rPr>
            <m:t xml:space="preserve"> for </m:t>
          </m:r>
          <m:r>
            <w:rPr>
              <w:rFonts w:ascii="Cambria Math" w:hAnsi="Cambria Math" w:cs="Arial"/>
              <w:sz w:val="22"/>
              <w:szCs w:val="22"/>
            </w:rPr>
            <m:t>j=1,…,n</m:t>
          </m:r>
        </m:oMath>
      </m:oMathPara>
    </w:p>
    <w:p w14:paraId="10A82811" w14:textId="77777777" w:rsidR="00DD4636" w:rsidRDefault="00DD4636" w:rsidP="00DD4636">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m=rc</m:t>
        </m:r>
      </m:oMath>
      <w:r>
        <w:rPr>
          <w:rFonts w:ascii="Arial" w:hAnsi="Arial" w:cs="Arial"/>
          <w:sz w:val="22"/>
          <w:szCs w:val="22"/>
        </w:rPr>
        <w:t xml:space="preserve">. The resultant vectors are then stacked column-wise to form a matrix containing the data from all </w:t>
      </w:r>
      <m:oMath>
        <m:r>
          <w:rPr>
            <w:rFonts w:ascii="Cambria Math" w:hAnsi="Cambria Math" w:cs="Arial"/>
            <w:sz w:val="22"/>
            <w:szCs w:val="22"/>
          </w:rPr>
          <m:t>n</m:t>
        </m:r>
      </m:oMath>
      <w:r>
        <w:rPr>
          <w:rFonts w:ascii="Arial" w:hAnsi="Arial" w:cs="Arial"/>
          <w:sz w:val="22"/>
          <w:szCs w:val="22"/>
        </w:rPr>
        <w:t xml:space="preserve"> images:</w:t>
      </w:r>
    </w:p>
    <w:p w14:paraId="1E15C149" w14:textId="77777777" w:rsidR="00DD4636" w:rsidRPr="0061125A" w:rsidRDefault="00DD4636" w:rsidP="00DD4636">
      <w:pPr>
        <w:rPr>
          <w:rFonts w:ascii="Arial" w:hAnsi="Arial" w:cs="Arial"/>
          <w:sz w:val="22"/>
          <w:szCs w:val="22"/>
        </w:rPr>
      </w:pPr>
      <m:oMathPara>
        <m:oMath>
          <m:r>
            <w:rPr>
              <w:rFonts w:ascii="Cambria Math" w:hAnsi="Cambria Math" w:cs="Arial"/>
              <w:sz w:val="22"/>
              <w:szCs w:val="22"/>
            </w:rPr>
            <m:t>A=</m:t>
          </m:r>
          <m:d>
            <m:dPr>
              <m:begChr m:val="["/>
              <m:endChr m:val="]"/>
              <m:ctrlPr>
                <w:rPr>
                  <w:rFonts w:ascii="Cambria Math" w:hAnsi="Cambria Math" w:cs="Arial"/>
                  <w:i/>
                  <w:sz w:val="22"/>
                  <w:szCs w:val="22"/>
                </w:rPr>
              </m:ctrlPr>
            </m:dPr>
            <m:e>
              <m:m>
                <m:mPr>
                  <m:mcs>
                    <m:mc>
                      <m:mcPr>
                        <m:count m:val="3"/>
                        <m:mcJc m:val="center"/>
                      </m:mcPr>
                    </m:mc>
                  </m:mcs>
                  <m:ctrlPr>
                    <w:rPr>
                      <w:rFonts w:ascii="Cambria Math" w:hAnsi="Cambria Math" w:cs="Arial"/>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1</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n</m:t>
                        </m:r>
                      </m:sub>
                    </m:sSub>
                  </m:e>
                </m:mr>
              </m:m>
            </m:e>
          </m:d>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43A4CE55" w14:textId="77777777" w:rsidR="00DD4636" w:rsidRDefault="00DD4636" w:rsidP="00DD4636">
      <w:pPr>
        <w:rPr>
          <w:rFonts w:ascii="Arial" w:hAnsi="Arial" w:cs="Arial"/>
          <w:sz w:val="22"/>
          <w:szCs w:val="22"/>
        </w:rPr>
      </w:pPr>
      <w:r>
        <w:rPr>
          <w:rFonts w:ascii="Arial" w:hAnsi="Arial" w:cs="Arial"/>
          <w:sz w:val="22"/>
          <w:szCs w:val="22"/>
        </w:rPr>
        <w:t xml:space="preserve">We will identify the “average face” by taking the column-wise mean of </w:t>
      </w:r>
      <m:oMath>
        <m:r>
          <w:rPr>
            <w:rFonts w:ascii="Cambria Math" w:hAnsi="Cambria Math" w:cs="Arial"/>
            <w:sz w:val="22"/>
            <w:szCs w:val="22"/>
          </w:rPr>
          <m:t>A</m:t>
        </m:r>
      </m:oMath>
      <w:r>
        <w:rPr>
          <w:rFonts w:ascii="Arial" w:hAnsi="Arial" w:cs="Arial"/>
          <w:sz w:val="22"/>
          <w:szCs w:val="22"/>
        </w:rPr>
        <w:t>:</w:t>
      </w:r>
    </w:p>
    <w:p w14:paraId="248C714A" w14:textId="77777777" w:rsidR="00DD4636" w:rsidRPr="0061125A" w:rsidRDefault="00DD4636" w:rsidP="00DD4636">
      <w:pPr>
        <w:rPr>
          <w:rFonts w:ascii="Arial" w:hAnsi="Arial" w:cs="Arial"/>
          <w:sz w:val="22"/>
          <w:szCs w:val="22"/>
        </w:rPr>
      </w:pPr>
      <m:oMathPara>
        <m:oMath>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r>
            <w:rPr>
              <w:rFonts w:ascii="Cambria Math" w:hAnsi="Cambria Math" w:cs="Arial"/>
              <w:sz w:val="22"/>
              <w:szCs w:val="22"/>
            </w:rPr>
            <m:t>=</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n</m:t>
              </m:r>
            </m:den>
          </m:f>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b/>
                      <w:bCs/>
                      <w:i/>
                      <w:sz w:val="22"/>
                      <w:szCs w:val="22"/>
                    </w:rPr>
                  </m:ctrlPr>
                </m:sSubPr>
                <m:e>
                  <m:r>
                    <m:rPr>
                      <m:sty m:val="bi"/>
                    </m:rPr>
                    <w:rPr>
                      <w:rFonts w:ascii="Cambria Math" w:hAnsi="Cambria Math" w:cs="Arial"/>
                      <w:sz w:val="22"/>
                      <w:szCs w:val="22"/>
                    </w:rPr>
                    <m:t>A</m:t>
                  </m:r>
                </m:e>
                <m:sub>
                  <m:r>
                    <m:rPr>
                      <m:sty m:val="bi"/>
                    </m:rPr>
                    <w:rPr>
                      <w:rFonts w:ascii="Cambria Math" w:hAnsi="Cambria Math" w:cs="Arial"/>
                      <w:sz w:val="22"/>
                      <w:szCs w:val="22"/>
                    </w:rPr>
                    <m:t>j</m:t>
                  </m:r>
                </m:sub>
              </m:sSub>
            </m:e>
          </m:nary>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3AE2F8A1" w14:textId="77777777" w:rsidR="00DD4636" w:rsidRDefault="00DD4636" w:rsidP="00DD4636">
      <w:pPr>
        <w:rPr>
          <w:rFonts w:ascii="Arial" w:hAnsi="Arial" w:cs="Arial"/>
          <w:sz w:val="22"/>
          <w:szCs w:val="22"/>
        </w:rPr>
      </w:pPr>
      <w:r>
        <w:rPr>
          <w:rFonts w:ascii="Arial" w:hAnsi="Arial" w:cs="Arial"/>
          <w:sz w:val="22"/>
          <w:szCs w:val="22"/>
        </w:rPr>
        <w:t xml:space="preserve">This can be used to mean centre </w:t>
      </w:r>
      <m:oMath>
        <m:r>
          <w:rPr>
            <w:rFonts w:ascii="Cambria Math" w:hAnsi="Cambria Math" w:cs="Arial"/>
            <w:sz w:val="22"/>
            <w:szCs w:val="22"/>
          </w:rPr>
          <m:t>A</m:t>
        </m:r>
      </m:oMath>
      <w:r>
        <w:rPr>
          <w:rFonts w:ascii="Arial" w:hAnsi="Arial" w:cs="Arial"/>
          <w:sz w:val="22"/>
          <w:szCs w:val="22"/>
        </w:rPr>
        <w:t>:</w:t>
      </w:r>
    </w:p>
    <w:p w14:paraId="3068FCAD" w14:textId="77777777" w:rsidR="00DD4636" w:rsidRPr="00AB7EF1" w:rsidRDefault="00DD4636" w:rsidP="00DD4636">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=A-</m:t>
          </m:r>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sSup>
            <m:sSupPr>
              <m:ctrlPr>
                <w:rPr>
                  <w:rFonts w:ascii="Cambria Math" w:hAnsi="Cambria Math" w:cs="Arial"/>
                  <w:b/>
                  <w:bCs/>
                  <w:i/>
                  <w:sz w:val="22"/>
                  <w:szCs w:val="22"/>
                </w:rPr>
              </m:ctrlPr>
            </m:sSupPr>
            <m:e>
              <m:r>
                <m:rPr>
                  <m:sty m:val="bi"/>
                </m:rPr>
                <w:rPr>
                  <w:rFonts w:ascii="Cambria Math" w:hAnsi="Cambria Math" w:cs="Arial"/>
                  <w:sz w:val="22"/>
                  <w:szCs w:val="22"/>
                </w:rPr>
                <m:t>1</m:t>
              </m:r>
            </m:e>
            <m:sup>
              <m:r>
                <m:rPr>
                  <m:sty m:val="bi"/>
                </m:rPr>
                <w:rPr>
                  <w:rFonts w:ascii="Cambria Math" w:hAnsi="Cambria Math" w:cs="Arial"/>
                  <w:sz w:val="22"/>
                  <w:szCs w:val="22"/>
                </w:rPr>
                <m:t>T</m:t>
              </m:r>
            </m:sup>
          </m:s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m:oMathPara>
    </w:p>
    <w:p w14:paraId="46B23790" w14:textId="77777777" w:rsidR="00DD4636" w:rsidRDefault="00DD4636" w:rsidP="00DD4636">
      <w:pPr>
        <w:rPr>
          <w:rFonts w:ascii="Arial" w:hAnsi="Arial" w:cs="Arial"/>
          <w:sz w:val="22"/>
          <w:szCs w:val="22"/>
        </w:rPr>
      </w:pPr>
      <w:r>
        <w:rPr>
          <w:rFonts w:ascii="Arial" w:hAnsi="Arial" w:cs="Arial"/>
          <w:sz w:val="22"/>
          <w:szCs w:val="22"/>
        </w:rPr>
        <w:t xml:space="preserve">where </w:t>
      </w:r>
      <m:oMath>
        <m:r>
          <m:rPr>
            <m:sty m:val="bi"/>
          </m:rPr>
          <w:rPr>
            <w:rFonts w:ascii="Cambria Math" w:hAnsi="Cambria Math" w:cs="Arial"/>
            <w:sz w:val="22"/>
            <w:szCs w:val="22"/>
          </w:rPr>
          <m:t>1</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sz w:val="22"/>
          <w:szCs w:val="22"/>
        </w:rPr>
        <w:t xml:space="preserve"> is a column vector of ones. We will now consider the reduced singular value decomposition of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w:t>
      </w:r>
    </w:p>
    <w:p w14:paraId="3E0A6A6D" w14:textId="77777777" w:rsidR="00DD4636" w:rsidRPr="009A3343" w:rsidRDefault="00DD4636" w:rsidP="00DD4636">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=U</m:t>
          </m:r>
          <m:r>
            <m:rPr>
              <m:sty m:val="p"/>
            </m:rPr>
            <w:rPr>
              <w:rFonts w:ascii="Cambria Math" w:hAnsi="Cambria Math" w:cs="Arial"/>
              <w:sz w:val="22"/>
              <w:szCs w:val="22"/>
            </w:rPr>
            <m:t>Σ</m:t>
          </m:r>
          <m:sSup>
            <m:sSupPr>
              <m:ctrlPr>
                <w:rPr>
                  <w:rFonts w:ascii="Cambria Math" w:hAnsi="Cambria Math" w:cs="Arial"/>
                  <w:i/>
                  <w:sz w:val="22"/>
                  <w:szCs w:val="22"/>
                </w:rPr>
              </m:ctrlPr>
            </m:sSupPr>
            <m:e>
              <m:r>
                <w:rPr>
                  <w:rFonts w:ascii="Cambria Math" w:hAnsi="Cambria Math" w:cs="Arial"/>
                  <w:sz w:val="22"/>
                  <w:szCs w:val="22"/>
                </w:rPr>
                <m:t>V</m:t>
              </m:r>
            </m:e>
            <m:sup>
              <m:r>
                <w:rPr>
                  <w:rFonts w:ascii="Cambria Math" w:hAnsi="Cambria Math" w:cs="Arial"/>
                  <w:sz w:val="22"/>
                  <w:szCs w:val="22"/>
                </w:rPr>
                <m:t>T</m:t>
              </m:r>
            </m:sup>
          </m:sSup>
        </m:oMath>
      </m:oMathPara>
    </w:p>
    <w:p w14:paraId="30A1ACA4" w14:textId="77777777" w:rsidR="00DD4636" w:rsidRDefault="00DD4636" w:rsidP="00DD4636">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U∈</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m×n</m:t>
            </m:r>
          </m:sup>
        </m:sSup>
      </m:oMath>
      <w:r>
        <w:rPr>
          <w:rFonts w:ascii="Arial" w:hAnsi="Arial" w:cs="Arial"/>
          <w:sz w:val="22"/>
          <w:szCs w:val="22"/>
        </w:rPr>
        <w:t xml:space="preserve">, </w:t>
      </w:r>
      <m:oMath>
        <m:r>
          <m:rPr>
            <m:sty m:val="p"/>
          </m:rPr>
          <w:rPr>
            <w:rFonts w:ascii="Cambria Math" w:hAnsi="Cambria Math" w:cs="Arial"/>
            <w:sz w:val="22"/>
            <w:szCs w:val="22"/>
          </w:rPr>
          <m:t>Σ</m:t>
        </m:r>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xml:space="preserve"> and </w:t>
      </w:r>
      <m:oMath>
        <m:r>
          <w:rPr>
            <w:rFonts w:ascii="Cambria Math" w:hAnsi="Cambria Math" w:cs="Arial"/>
            <w:sz w:val="22"/>
            <w:szCs w:val="22"/>
          </w:rPr>
          <m:t>V∈</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n×n</m:t>
            </m:r>
          </m:sup>
        </m:sSup>
      </m:oMath>
      <w:r>
        <w:rPr>
          <w:rFonts w:ascii="Arial" w:hAnsi="Arial" w:cs="Arial"/>
          <w:sz w:val="22"/>
          <w:szCs w:val="22"/>
        </w:rPr>
        <w:t>. This can be visualised as follows:</w:t>
      </w:r>
    </w:p>
    <w:p w14:paraId="4568EFA3" w14:textId="77777777" w:rsidR="00DD4636" w:rsidRPr="00AD0CFF" w:rsidRDefault="00DD4636" w:rsidP="00DD4636">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d>
            <m:dPr>
              <m:begChr m:val="["/>
              <m:endChr m:val="]"/>
              <m:ctrlPr>
                <w:rPr>
                  <w:rFonts w:ascii="Cambria Math" w:hAnsi="Cambria Math" w:cs="Arial"/>
                  <w:i/>
                  <w:sz w:val="22"/>
                  <w:szCs w:val="22"/>
                </w:rPr>
              </m:ctrlPr>
            </m:dPr>
            <m:e>
              <m:m>
                <m:mPr>
                  <m:mcs>
                    <m:mc>
                      <m:mcPr>
                        <m:count m:val="4"/>
                        <m:mcJc m:val="center"/>
                      </m:mcPr>
                    </m:mc>
                  </m:mcs>
                  <m:ctrlPr>
                    <w:rPr>
                      <w:rFonts w:ascii="Cambria Math" w:hAnsi="Cambria Math" w:cs="Arial"/>
                      <w:b/>
                      <w:bCs/>
                      <w:i/>
                      <w:sz w:val="22"/>
                      <w:szCs w:val="22"/>
                    </w:rPr>
                  </m:ctrlPr>
                </m:mPr>
                <m:m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1</m:t>
                        </m:r>
                      </m:sub>
                    </m:sSub>
                  </m:e>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2</m:t>
                        </m:r>
                      </m:sub>
                    </m:sSub>
                  </m:e>
                  <m:e>
                    <m:r>
                      <w:rPr>
                        <w:rFonts w:ascii="Cambria Math" w:hAnsi="Cambria Math" w:cs="Arial"/>
                        <w:sz w:val="22"/>
                        <w:szCs w:val="22"/>
                      </w:rPr>
                      <m:t>⋯</m:t>
                    </m:r>
                  </m:e>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n</m:t>
                        </m:r>
                      </m:sub>
                    </m:sSub>
                  </m:e>
                </m:mr>
              </m:m>
            </m:e>
          </m:d>
          <m:d>
            <m:dPr>
              <m:begChr m:val="["/>
              <m:endChr m:val="]"/>
              <m:ctrlPr>
                <w:rPr>
                  <w:rFonts w:ascii="Cambria Math" w:hAnsi="Cambria Math" w:cs="Arial"/>
                  <w:i/>
                  <w:sz w:val="22"/>
                  <w:szCs w:val="22"/>
                </w:rPr>
              </m:ctrlPr>
            </m:dPr>
            <m:e>
              <m:m>
                <m:mPr>
                  <m:mcs>
                    <m:mc>
                      <m:mcPr>
                        <m:count m:val="4"/>
                        <m:mcJc m:val="center"/>
                      </m:mcPr>
                    </m:mc>
                  </m:mcs>
                  <m:ctrlPr>
                    <w:rPr>
                      <w:rFonts w:ascii="Cambria Math" w:hAnsi="Cambria Math" w:cs="Arial"/>
                      <w:i/>
                      <w:sz w:val="22"/>
                      <w:szCs w:val="22"/>
                    </w:rPr>
                  </m:ctrlPr>
                </m:mPr>
                <m:mr>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e>
                  <m:e>
                    <m:r>
                      <w:rPr>
                        <w:rFonts w:ascii="Cambria Math" w:hAnsi="Cambria Math" w:cs="Arial"/>
                        <w:sz w:val="22"/>
                        <w:szCs w:val="22"/>
                      </w:rPr>
                      <m:t>0</m:t>
                    </m:r>
                  </m:e>
                  <m:e>
                    <m:r>
                      <w:rPr>
                        <w:rFonts w:ascii="Cambria Math" w:hAnsi="Cambria Math" w:cs="Arial"/>
                        <w:sz w:val="22"/>
                        <w:szCs w:val="22"/>
                      </w:rPr>
                      <m:t>⋯</m:t>
                    </m:r>
                  </m:e>
                  <m:e>
                    <m:r>
                      <w:rPr>
                        <w:rFonts w:ascii="Cambria Math" w:hAnsi="Cambria Math" w:cs="Arial"/>
                        <w:sz w:val="22"/>
                        <w:szCs w:val="22"/>
                      </w:rPr>
                      <m:t>0</m:t>
                    </m:r>
                  </m:e>
                </m:mr>
                <m:mr>
                  <m:e>
                    <m:r>
                      <w:rPr>
                        <w:rFonts w:ascii="Cambria Math" w:hAnsi="Cambria Math" w:cs="Arial"/>
                        <w:sz w:val="22"/>
                        <w:szCs w:val="22"/>
                      </w:rPr>
                      <m:t>0</m:t>
                    </m:r>
                  </m:e>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2</m:t>
                        </m:r>
                      </m:sub>
                    </m:sSub>
                  </m:e>
                  <m:e>
                    <m:r>
                      <w:rPr>
                        <w:rFonts w:ascii="Cambria Math" w:hAnsi="Cambria Math" w:cs="Arial"/>
                        <w:sz w:val="22"/>
                        <w:szCs w:val="22"/>
                      </w:rPr>
                      <m:t>⋱</m:t>
                    </m:r>
                  </m:e>
                  <m:e>
                    <m:r>
                      <m:rPr>
                        <m:sty m:val="bi"/>
                      </m:rPr>
                      <w:rPr>
                        <w:rFonts w:ascii="Cambria Math" w:hAnsi="Cambria Math" w:cs="Arial"/>
                        <w:sz w:val="22"/>
                        <w:szCs w:val="22"/>
                      </w:rPr>
                      <m:t>⋮</m:t>
                    </m:r>
                  </m:e>
                </m:mr>
                <m:mr>
                  <m:e>
                    <m:r>
                      <m:rPr>
                        <m:sty m:val="bi"/>
                      </m:rPr>
                      <w:rPr>
                        <w:rFonts w:ascii="Cambria Math" w:hAnsi="Cambria Math" w:cs="Arial"/>
                        <w:sz w:val="22"/>
                        <w:szCs w:val="22"/>
                      </w:rPr>
                      <m:t>⋮</m:t>
                    </m:r>
                  </m:e>
                  <m:e>
                    <m:r>
                      <w:rPr>
                        <w:rFonts w:ascii="Cambria Math" w:hAnsi="Cambria Math" w:cs="Arial"/>
                        <w:sz w:val="22"/>
                        <w:szCs w:val="22"/>
                      </w:rPr>
                      <m:t>⋱</m:t>
                    </m:r>
                  </m:e>
                  <m:e>
                    <m:r>
                      <w:rPr>
                        <w:rFonts w:ascii="Cambria Math" w:hAnsi="Cambria Math" w:cs="Arial"/>
                        <w:sz w:val="22"/>
                        <w:szCs w:val="22"/>
                      </w:rPr>
                      <m:t>⋱</m:t>
                    </m:r>
                  </m:e>
                  <m:e>
                    <m:r>
                      <w:rPr>
                        <w:rFonts w:ascii="Cambria Math" w:hAnsi="Cambria Math" w:cs="Arial"/>
                        <w:sz w:val="22"/>
                        <w:szCs w:val="22"/>
                      </w:rPr>
                      <m:t>0</m:t>
                    </m:r>
                  </m:e>
                </m:mr>
                <m:mr>
                  <m:e>
                    <m:r>
                      <w:rPr>
                        <w:rFonts w:ascii="Cambria Math" w:hAnsi="Cambria Math" w:cs="Arial"/>
                        <w:sz w:val="22"/>
                        <w:szCs w:val="22"/>
                      </w:rPr>
                      <m:t>0</m:t>
                    </m:r>
                  </m:e>
                  <m:e>
                    <m:r>
                      <w:rPr>
                        <w:rFonts w:ascii="Cambria Math" w:hAnsi="Cambria Math" w:cs="Arial"/>
                        <w:sz w:val="22"/>
                        <w:szCs w:val="22"/>
                      </w:rPr>
                      <m:t>⋯</m:t>
                    </m:r>
                  </m:e>
                  <m:e>
                    <m:r>
                      <w:rPr>
                        <w:rFonts w:ascii="Cambria Math" w:hAnsi="Cambria Math" w:cs="Arial"/>
                        <w:sz w:val="22"/>
                        <w:szCs w:val="22"/>
                      </w:rPr>
                      <m:t>0</m:t>
                    </m:r>
                  </m:e>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n</m:t>
                        </m:r>
                      </m:sub>
                    </m:sSub>
                  </m:e>
                </m:mr>
              </m:m>
            </m:e>
          </m:d>
          <m:d>
            <m:dPr>
              <m:begChr m:val="["/>
              <m:endChr m:val="]"/>
              <m:ctrlPr>
                <w:rPr>
                  <w:rFonts w:ascii="Cambria Math" w:hAnsi="Cambria Math" w:cs="Arial"/>
                  <w:i/>
                  <w:sz w:val="22"/>
                  <w:szCs w:val="22"/>
                </w:rPr>
              </m:ctrlPr>
            </m:dPr>
            <m:e>
              <m:m>
                <m:mPr>
                  <m:mcs>
                    <m:mc>
                      <m:mcPr>
                        <m:count m:val="1"/>
                        <m:mcJc m:val="center"/>
                      </m:mcPr>
                    </m:mc>
                  </m:mcs>
                  <m:ctrlPr>
                    <w:rPr>
                      <w:rFonts w:ascii="Cambria Math" w:hAnsi="Cambria Math" w:cs="Arial"/>
                      <w:b/>
                      <w:bCs/>
                      <w:i/>
                      <w:sz w:val="22"/>
                      <w:szCs w:val="22"/>
                    </w:rPr>
                  </m:ctrlPr>
                </m:mP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1</m:t>
                        </m:r>
                      </m:sub>
                      <m:sup>
                        <m:r>
                          <m:rPr>
                            <m:sty m:val="bi"/>
                          </m:rPr>
                          <w:rPr>
                            <w:rFonts w:ascii="Cambria Math" w:hAnsi="Cambria Math" w:cs="Arial"/>
                            <w:sz w:val="22"/>
                            <w:szCs w:val="22"/>
                          </w:rPr>
                          <m:t>T</m:t>
                        </m:r>
                      </m:sup>
                    </m:sSubSup>
                  </m:e>
                </m:m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2</m:t>
                        </m:r>
                      </m:sub>
                      <m:sup>
                        <m:r>
                          <m:rPr>
                            <m:sty m:val="bi"/>
                          </m:rPr>
                          <w:rPr>
                            <w:rFonts w:ascii="Cambria Math" w:hAnsi="Cambria Math" w:cs="Arial"/>
                            <w:sz w:val="22"/>
                            <w:szCs w:val="22"/>
                          </w:rPr>
                          <m:t>T</m:t>
                        </m:r>
                      </m:sup>
                    </m:sSubSup>
                  </m:e>
                </m:mr>
                <m:mr>
                  <m:e>
                    <m:r>
                      <m:rPr>
                        <m:sty m:val="bi"/>
                      </m:rPr>
                      <w:rPr>
                        <w:rFonts w:ascii="Cambria Math" w:hAnsi="Cambria Math" w:cs="Arial"/>
                        <w:sz w:val="22"/>
                        <w:szCs w:val="22"/>
                      </w:rPr>
                      <m:t>⋮</m:t>
                    </m:r>
                  </m:e>
                </m:mr>
                <m:mr>
                  <m:e>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n</m:t>
                        </m:r>
                      </m:sub>
                      <m:sup>
                        <m:r>
                          <m:rPr>
                            <m:sty m:val="bi"/>
                          </m:rPr>
                          <w:rPr>
                            <w:rFonts w:ascii="Cambria Math" w:hAnsi="Cambria Math" w:cs="Arial"/>
                            <w:sz w:val="22"/>
                            <w:szCs w:val="22"/>
                          </w:rPr>
                          <m:t>T</m:t>
                        </m:r>
                      </m:sup>
                    </m:sSubSup>
                  </m:e>
                </m:mr>
              </m:m>
            </m:e>
          </m:d>
        </m:oMath>
      </m:oMathPara>
    </w:p>
    <w:p w14:paraId="65BE14CF" w14:textId="77777777" w:rsidR="00DD4636" w:rsidRDefault="00DD4636" w:rsidP="00DD4636">
      <w:pPr>
        <w:rPr>
          <w:rFonts w:ascii="Arial" w:hAnsi="Arial" w:cs="Arial"/>
          <w:sz w:val="22"/>
          <w:szCs w:val="22"/>
        </w:rPr>
      </w:pPr>
      <w:r>
        <w:rPr>
          <w:rFonts w:ascii="Arial" w:hAnsi="Arial" w:cs="Arial"/>
          <w:sz w:val="22"/>
          <w:szCs w:val="22"/>
        </w:rPr>
        <w:lastRenderedPageBreak/>
        <w:t xml:space="preserve">where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iCs/>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jj</m:t>
            </m:r>
          </m:sub>
        </m:sSub>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r>
          <m:rPr>
            <m:sty m:val="bi"/>
          </m:rP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ctrlPr>
              <w:rPr>
                <w:rFonts w:ascii="Cambria Math" w:hAnsi="Cambria Math" w:cs="Arial"/>
                <w:b/>
                <w:bCs/>
                <w:i/>
                <w:iCs/>
                <w:sz w:val="22"/>
                <w:szCs w:val="22"/>
              </w:rPr>
            </m:ctrlPr>
          </m:e>
          <m:sup>
            <m:r>
              <w:rPr>
                <w:rFonts w:ascii="Cambria Math" w:hAnsi="Cambria Math" w:cs="Arial"/>
                <w:sz w:val="22"/>
                <w:szCs w:val="22"/>
              </w:rPr>
              <m:t>m</m:t>
            </m:r>
          </m:sup>
        </m:sSup>
      </m:oMath>
      <w:r>
        <w:rPr>
          <w:rFonts w:ascii="Arial" w:hAnsi="Arial" w:cs="Arial"/>
          <w:iCs/>
          <w:sz w:val="22"/>
          <w:szCs w:val="22"/>
        </w:rPr>
        <w:t xml:space="preserve"> and </w:t>
      </w:r>
      <m:oMath>
        <m:sSub>
          <m:sSubPr>
            <m:ctrlPr>
              <w:rPr>
                <w:rFonts w:ascii="Cambria Math" w:hAnsi="Cambria Math" w:cs="Arial"/>
                <w:b/>
                <w:bCs/>
                <w:i/>
                <w:iCs/>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r>
          <w:rPr>
            <w:rFonts w:ascii="Cambria Math" w:hAnsi="Cambria Math" w:cs="Arial"/>
            <w:sz w:val="22"/>
            <w:szCs w:val="22"/>
          </w:rPr>
          <m:t>∈</m:t>
        </m:r>
        <m:sSup>
          <m:sSupPr>
            <m:ctrlPr>
              <w:rPr>
                <w:rFonts w:ascii="Cambria Math" w:hAnsi="Cambria Math" w:cs="Arial"/>
                <w:i/>
                <w:iCs/>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m:t>
            </m:r>
          </m:sup>
        </m:sSup>
      </m:oMath>
      <w:r>
        <w:rPr>
          <w:rFonts w:ascii="Arial" w:hAnsi="Arial" w:cs="Arial"/>
          <w:iCs/>
          <w:sz w:val="22"/>
          <w:szCs w:val="22"/>
        </w:rPr>
        <w:t xml:space="preserve"> denote the </w:t>
      </w:r>
      <m:oMath>
        <m:sSup>
          <m:sSupPr>
            <m:ctrlPr>
              <w:rPr>
                <w:rFonts w:ascii="Cambria Math" w:hAnsi="Cambria Math" w:cs="Arial"/>
                <w:i/>
                <w:iCs/>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iCs/>
          <w:sz w:val="22"/>
          <w:szCs w:val="22"/>
        </w:rPr>
        <w:t xml:space="preserve"> columns of </w:t>
      </w:r>
      <m:oMath>
        <m:r>
          <w:rPr>
            <w:rFonts w:ascii="Cambria Math" w:hAnsi="Cambria Math" w:cs="Arial"/>
            <w:sz w:val="22"/>
            <w:szCs w:val="22"/>
          </w:rPr>
          <m:t>U</m:t>
        </m:r>
      </m:oMath>
      <w:r>
        <w:rPr>
          <w:rFonts w:ascii="Arial" w:hAnsi="Arial" w:cs="Arial"/>
          <w:iCs/>
          <w:sz w:val="22"/>
          <w:szCs w:val="22"/>
        </w:rPr>
        <w:t xml:space="preserve"> and </w:t>
      </w:r>
      <m:oMath>
        <m:r>
          <w:rPr>
            <w:rFonts w:ascii="Cambria Math" w:hAnsi="Cambria Math" w:cs="Arial"/>
            <w:sz w:val="22"/>
            <w:szCs w:val="22"/>
          </w:rPr>
          <m:t>V</m:t>
        </m:r>
      </m:oMath>
      <w:r>
        <w:rPr>
          <w:rFonts w:ascii="Arial" w:hAnsi="Arial" w:cs="Arial"/>
          <w:iCs/>
          <w:sz w:val="22"/>
          <w:szCs w:val="22"/>
        </w:rPr>
        <w:t xml:space="preserve"> respectively.</w:t>
      </w:r>
      <w:r>
        <w:rPr>
          <w:rFonts w:ascii="Arial" w:hAnsi="Arial" w:cs="Arial"/>
          <w:sz w:val="22"/>
          <w:szCs w:val="22"/>
        </w:rPr>
        <w:t xml:space="preserve"> The RHS can be rearranged to form a sum of rank one matrices:</w:t>
      </w:r>
    </w:p>
    <w:p w14:paraId="483125CF" w14:textId="77777777" w:rsidR="00DD4636" w:rsidRPr="00C82330" w:rsidRDefault="00DD4636" w:rsidP="00DD4636">
      <w:pPr>
        <w:rPr>
          <w:rFonts w:ascii="Arial" w:hAnsi="Arial" w:cs="Arial"/>
          <w:sz w:val="22"/>
          <w:szCs w:val="22"/>
        </w:rPr>
      </w:pPr>
      <m:oMathPara>
        <m:oMath>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n</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20846386" w14:textId="77777777" w:rsidR="00DD4636" w:rsidRDefault="00DD4636" w:rsidP="00DD4636">
      <w:pPr>
        <w:rPr>
          <w:rFonts w:ascii="Arial" w:hAnsi="Arial" w:cs="Arial"/>
          <w:sz w:val="22"/>
          <w:szCs w:val="22"/>
        </w:rPr>
      </w:pPr>
      <w:r>
        <w:rPr>
          <w:rFonts w:ascii="Arial" w:hAnsi="Arial" w:cs="Arial"/>
          <w:iCs/>
          <w:sz w:val="22"/>
          <w:szCs w:val="22"/>
        </w:rPr>
        <w:t xml:space="preserve">Since by construction we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e>
        </m:d>
        <m:r>
          <w:rPr>
            <w:rFonts w:ascii="Cambria Math" w:hAnsi="Cambria Math" w:cs="Arial"/>
            <w:sz w:val="22"/>
            <w:szCs w:val="22"/>
          </w:rPr>
          <m:t>=</m:t>
        </m:r>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j</m:t>
                </m:r>
              </m:sub>
            </m:sSub>
          </m:e>
        </m:d>
        <m:r>
          <w:rPr>
            <w:rFonts w:ascii="Cambria Math" w:hAnsi="Cambria Math" w:cs="Arial"/>
            <w:sz w:val="22"/>
            <w:szCs w:val="22"/>
          </w:rPr>
          <m:t>=1</m:t>
        </m:r>
      </m:oMath>
      <w:r>
        <w:rPr>
          <w:rFonts w:ascii="Arial" w:hAnsi="Arial" w:cs="Arial"/>
          <w:sz w:val="22"/>
          <w:szCs w:val="22"/>
        </w:rPr>
        <w:t xml:space="preserve">, we also have that </w:t>
      </w:r>
      <m:oMath>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d>
        <m:r>
          <w:rPr>
            <w:rFonts w:ascii="Cambria Math" w:hAnsi="Cambria Math" w:cs="Arial"/>
            <w:sz w:val="22"/>
            <w:szCs w:val="22"/>
          </w:rPr>
          <m:t>=1</m:t>
        </m:r>
      </m:oMath>
      <w:r>
        <w:rPr>
          <w:rFonts w:ascii="Arial" w:hAnsi="Arial" w:cs="Arial"/>
          <w:sz w:val="22"/>
          <w:szCs w:val="22"/>
        </w:rPr>
        <w:t xml:space="preserve">. As such, we can see that the relative contribution of each matrix </w:t>
      </w:r>
      <m:oMath>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oMath>
      <w:r>
        <w:rPr>
          <w:rFonts w:ascii="Arial" w:hAnsi="Arial" w:cs="Arial"/>
          <w:sz w:val="22"/>
          <w:szCs w:val="22"/>
        </w:rPr>
        <w:t xml:space="preserve"> towards the reconstruction of </w:t>
      </w:r>
      <m:oMath>
        <m:sSub>
          <m:sSubPr>
            <m:ctrlPr>
              <w:rPr>
                <w:rFonts w:ascii="Cambria Math" w:hAnsi="Cambria Math" w:cs="Arial"/>
                <w:i/>
                <w:sz w:val="22"/>
                <w:szCs w:val="22"/>
              </w:rPr>
            </m:ctrlPr>
          </m:sSubPr>
          <m:e>
            <m:r>
              <w:rPr>
                <w:rFonts w:ascii="Cambria Math" w:hAnsi="Cambria Math" w:cs="Arial"/>
                <w:sz w:val="22"/>
                <w:szCs w:val="22"/>
              </w:rPr>
              <m:t>A</m:t>
            </m:r>
          </m:e>
          <m:sub>
            <m:r>
              <w:rPr>
                <w:rFonts w:ascii="Cambria Math" w:hAnsi="Cambria Math" w:cs="Arial"/>
                <w:sz w:val="22"/>
                <w:szCs w:val="22"/>
              </w:rPr>
              <m:t>c</m:t>
            </m:r>
          </m:sub>
        </m:sSub>
      </m:oMath>
      <w:r>
        <w:rPr>
          <w:rFonts w:ascii="Arial" w:hAnsi="Arial" w:cs="Arial"/>
          <w:sz w:val="22"/>
          <w:szCs w:val="22"/>
        </w:rPr>
        <w:t xml:space="preserve"> is determined solely by the value of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1</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r>
          <w:rPr>
            <w:rFonts w:ascii="Cambria Math" w:hAnsi="Cambria Math" w:cs="Arial"/>
            <w:sz w:val="22"/>
            <w:szCs w:val="22"/>
          </w:rPr>
          <m:t>≥0</m:t>
        </m:r>
      </m:oMath>
      <w:r>
        <w:rPr>
          <w:rFonts w:ascii="Arial" w:hAnsi="Arial" w:cs="Arial"/>
          <w:sz w:val="22"/>
          <w:szCs w:val="22"/>
        </w:rPr>
        <w:t xml:space="preserve">, it can be deduced that said contribution monotonically decreases as </w:t>
      </w:r>
      <m:oMath>
        <m:r>
          <w:rPr>
            <w:rFonts w:ascii="Cambria Math" w:hAnsi="Cambria Math" w:cs="Arial"/>
            <w:sz w:val="22"/>
            <w:szCs w:val="22"/>
          </w:rPr>
          <m:t>j</m:t>
        </m:r>
      </m:oMath>
      <w:r>
        <w:rPr>
          <w:rFonts w:ascii="Arial" w:hAnsi="Arial" w:cs="Arial"/>
          <w:sz w:val="22"/>
          <w:szCs w:val="22"/>
        </w:rPr>
        <w:t xml:space="preserve"> increases. It turns out that in most instances this happens very quickly. As such, </w:t>
      </w:r>
      <m:oMath>
        <m:acc>
          <m:accPr>
            <m:chr m:val="̃"/>
            <m:ctrlPr>
              <w:rPr>
                <w:rFonts w:ascii="Cambria Math" w:hAnsi="Cambria Math" w:cs="Arial"/>
                <w:i/>
                <w:sz w:val="22"/>
                <w:szCs w:val="22"/>
              </w:rPr>
            </m:ctrlPr>
          </m:accPr>
          <m:e>
            <m:r>
              <w:rPr>
                <w:rFonts w:ascii="Cambria Math" w:hAnsi="Cambria Math" w:cs="Arial"/>
                <w:sz w:val="22"/>
                <w:szCs w:val="22"/>
              </w:rPr>
              <m:t>A</m:t>
            </m:r>
          </m:e>
        </m:acc>
      </m:oMath>
      <w:r>
        <w:rPr>
          <w:rFonts w:ascii="Arial" w:hAnsi="Arial" w:cs="Arial"/>
          <w:sz w:val="22"/>
          <w:szCs w:val="22"/>
        </w:rPr>
        <w:t xml:space="preserve"> can often be very well approximated by </w:t>
      </w:r>
    </w:p>
    <w:p w14:paraId="11EABFAF" w14:textId="77777777" w:rsidR="00DD4636" w:rsidRPr="00BA1736" w:rsidRDefault="00DD4636" w:rsidP="00DD4636">
      <w:pPr>
        <w:rPr>
          <w:rFonts w:ascii="Arial" w:hAnsi="Arial" w:cs="Arial"/>
          <w:sz w:val="22"/>
          <w:szCs w:val="22"/>
        </w:rPr>
      </w:pPr>
      <m:oMathPara>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r>
            <w:rPr>
              <w:rFonts w:ascii="Cambria Math" w:hAnsi="Cambria Math" w:cs="Arial"/>
              <w:sz w:val="22"/>
              <w:szCs w:val="22"/>
            </w:rPr>
            <m:t>=</m:t>
          </m:r>
          <m:nary>
            <m:naryPr>
              <m:chr m:val="∑"/>
              <m:ctrlPr>
                <w:rPr>
                  <w:rFonts w:ascii="Cambria Math" w:hAnsi="Cambria Math" w:cs="Arial"/>
                  <w:i/>
                  <w:sz w:val="22"/>
                  <w:szCs w:val="22"/>
                </w:rPr>
              </m:ctrlPr>
            </m:naryPr>
            <m:sub>
              <m:r>
                <w:rPr>
                  <w:rFonts w:ascii="Cambria Math" w:hAnsi="Cambria Math" w:cs="Arial"/>
                  <w:sz w:val="22"/>
                  <w:szCs w:val="22"/>
                </w:rPr>
                <m:t>j=1</m:t>
              </m:r>
            </m:sub>
            <m:sup>
              <m:r>
                <w:rPr>
                  <w:rFonts w:ascii="Cambria Math" w:hAnsi="Cambria Math" w:cs="Arial"/>
                  <w:sz w:val="22"/>
                  <w:szCs w:val="22"/>
                </w:rPr>
                <m:t>ν</m:t>
              </m:r>
            </m:sup>
            <m:e>
              <m:sSub>
                <m:sSubPr>
                  <m:ctrlPr>
                    <w:rPr>
                      <w:rFonts w:ascii="Cambria Math" w:hAnsi="Cambria Math" w:cs="Arial"/>
                      <w:i/>
                      <w:sz w:val="22"/>
                      <w:szCs w:val="22"/>
                    </w:rPr>
                  </m:ctrlPr>
                </m:sSubPr>
                <m:e>
                  <m:r>
                    <w:rPr>
                      <w:rFonts w:ascii="Cambria Math" w:hAnsi="Cambria Math" w:cs="Arial"/>
                      <w:sz w:val="22"/>
                      <w:szCs w:val="22"/>
                    </w:rPr>
                    <m:t>σ</m:t>
                  </m:r>
                </m:e>
                <m:sub>
                  <m:r>
                    <w:rPr>
                      <w:rFonts w:ascii="Cambria Math" w:hAnsi="Cambria Math" w:cs="Arial"/>
                      <w:sz w:val="22"/>
                      <w:szCs w:val="22"/>
                    </w:rPr>
                    <m:t>j</m:t>
                  </m:r>
                </m:sub>
              </m:sSub>
              <m:sSub>
                <m:sSubPr>
                  <m:ctrlPr>
                    <w:rPr>
                      <w:rFonts w:ascii="Cambria Math" w:hAnsi="Cambria Math" w:cs="Arial"/>
                      <w:b/>
                      <w:bCs/>
                      <w:i/>
                      <w:sz w:val="22"/>
                      <w:szCs w:val="22"/>
                    </w:rPr>
                  </m:ctrlPr>
                </m:sSubPr>
                <m:e>
                  <m:r>
                    <m:rPr>
                      <m:sty m:val="bi"/>
                    </m:rPr>
                    <w:rPr>
                      <w:rFonts w:ascii="Cambria Math" w:hAnsi="Cambria Math" w:cs="Arial"/>
                      <w:sz w:val="22"/>
                      <w:szCs w:val="22"/>
                    </w:rPr>
                    <m:t>u</m:t>
                  </m:r>
                </m:e>
                <m:sub>
                  <m:r>
                    <m:rPr>
                      <m:sty m:val="bi"/>
                    </m:rPr>
                    <w:rPr>
                      <w:rFonts w:ascii="Cambria Math" w:hAnsi="Cambria Math" w:cs="Arial"/>
                      <w:sz w:val="22"/>
                      <w:szCs w:val="22"/>
                    </w:rPr>
                    <m:t>j</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j</m:t>
                  </m:r>
                </m:sub>
                <m:sup>
                  <m:r>
                    <m:rPr>
                      <m:sty m:val="bi"/>
                    </m:rPr>
                    <w:rPr>
                      <w:rFonts w:ascii="Cambria Math" w:hAnsi="Cambria Math" w:cs="Arial"/>
                      <w:sz w:val="22"/>
                      <w:szCs w:val="22"/>
                    </w:rPr>
                    <m:t>T</m:t>
                  </m:r>
                </m:sup>
              </m:sSubSup>
            </m:e>
          </m:nary>
        </m:oMath>
      </m:oMathPara>
    </w:p>
    <w:p w14:paraId="75C8524B" w14:textId="77777777" w:rsidR="00DD4636" w:rsidRDefault="00DD4636" w:rsidP="00DD4636">
      <w:pPr>
        <w:rPr>
          <w:rFonts w:ascii="Arial" w:hAnsi="Arial" w:cs="Arial"/>
          <w:sz w:val="22"/>
          <w:szCs w:val="22"/>
        </w:rPr>
      </w:pPr>
      <w:r>
        <w:rPr>
          <w:rFonts w:ascii="Arial" w:hAnsi="Arial" w:cs="Arial"/>
          <w:sz w:val="22"/>
          <w:szCs w:val="22"/>
        </w:rPr>
        <w:t xml:space="preserve">where </w:t>
      </w:r>
      <m:oMath>
        <m:r>
          <w:rPr>
            <w:rFonts w:ascii="Cambria Math" w:hAnsi="Cambria Math" w:cs="Arial"/>
            <w:sz w:val="22"/>
            <w:szCs w:val="22"/>
          </w:rPr>
          <m:t>ν&lt;n</m:t>
        </m:r>
      </m:oMath>
      <w:r>
        <w:rPr>
          <w:rFonts w:ascii="Arial" w:hAnsi="Arial" w:cs="Arial"/>
          <w:sz w:val="22"/>
          <w:szCs w:val="22"/>
        </w:rPr>
        <w:t xml:space="preserve"> or even </w:t>
      </w:r>
      <m:oMath>
        <m:r>
          <w:rPr>
            <w:rFonts w:ascii="Cambria Math" w:hAnsi="Cambria Math" w:cs="Arial"/>
            <w:sz w:val="22"/>
            <w:szCs w:val="22"/>
          </w:rPr>
          <m:t>ν≪n</m:t>
        </m:r>
      </m:oMath>
      <w:r>
        <w:rPr>
          <w:rFonts w:ascii="Arial" w:hAnsi="Arial" w:cs="Arial"/>
          <w:sz w:val="22"/>
          <w:szCs w:val="22"/>
        </w:rPr>
        <w:t>. Returning to matrix format this can be expressed as</w:t>
      </w:r>
    </w:p>
    <w:p w14:paraId="210A1084" w14:textId="77777777" w:rsidR="00DD4636" w:rsidRPr="00FD62C4" w:rsidRDefault="00DD4636" w:rsidP="00DD4636">
      <w:pPr>
        <w:rPr>
          <w:rFonts w:ascii="Arial" w:hAnsi="Arial" w:cs="Arial"/>
          <w:sz w:val="22"/>
          <w:szCs w:val="22"/>
        </w:rPr>
      </w:pPr>
      <m:oMathPara>
        <m:oMath>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m:oMathPara>
    </w:p>
    <w:p w14:paraId="1A2868CE" w14:textId="77777777" w:rsidR="00DD4636" w:rsidRDefault="00DD4636" w:rsidP="00DD4636">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m×ν</m:t>
            </m:r>
          </m:sup>
        </m:sSup>
      </m:oMath>
      <w:r>
        <w:rPr>
          <w:rFonts w:ascii="Arial" w:hAnsi="Arial" w:cs="Arial"/>
          <w:sz w:val="22"/>
          <w:szCs w:val="22"/>
        </w:rPr>
        <w:t xml:space="preserve">, </w:t>
      </w:r>
      <m:oMath>
        <m:sSub>
          <m:sSubPr>
            <m:ctrlPr>
              <w:rPr>
                <w:rFonts w:ascii="Cambria Math" w:hAnsi="Cambria Math" w:cs="Arial"/>
                <w:i/>
                <w:sz w:val="22"/>
                <w:szCs w:val="22"/>
              </w:rPr>
            </m:ctrlPr>
          </m:sSubPr>
          <m:e>
            <m:r>
              <m:rPr>
                <m:sty m:val="p"/>
              </m:rPr>
              <w:rPr>
                <w:rFonts w:ascii="Cambria Math" w:hAnsi="Cambria Math" w:cs="Arial"/>
                <w:sz w:val="22"/>
                <w:szCs w:val="22"/>
              </w:rPr>
              <m:t>Σ</m:t>
            </m:r>
            <m:ctrlPr>
              <w:rPr>
                <w:rFonts w:ascii="Cambria Math" w:hAnsi="Cambria Math" w:cs="Arial"/>
                <w:sz w:val="22"/>
                <w:szCs w:val="22"/>
              </w:rPr>
            </m:ctrlP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ν×ν</m:t>
            </m:r>
          </m:sup>
        </m:sSup>
      </m:oMath>
      <w:r>
        <w:rPr>
          <w:rFonts w:ascii="Arial" w:hAnsi="Arial" w:cs="Arial"/>
          <w:sz w:val="22"/>
          <w:szCs w:val="22"/>
        </w:rPr>
        <w:t xml:space="preserve"> and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n×ν</m:t>
            </m:r>
          </m:sup>
        </m:sSup>
      </m:oMath>
      <w:r>
        <w:rPr>
          <w:rFonts w:ascii="Arial" w:hAnsi="Arial" w:cs="Arial"/>
          <w:sz w:val="22"/>
          <w:szCs w:val="22"/>
        </w:rPr>
        <w:t xml:space="preserve">. From this we can write an equation for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r>
          <w:rPr>
            <w:rFonts w:ascii="Cambria Math" w:hAnsi="Cambria Math" w:cs="Arial"/>
            <w:sz w:val="22"/>
            <w:szCs w:val="22"/>
          </w:rPr>
          <m:t>A</m:t>
        </m:r>
      </m:oMath>
      <w:r>
        <w:rPr>
          <w:rFonts w:ascii="Arial" w:hAnsi="Arial" w:cs="Arial"/>
          <w:sz w:val="22"/>
          <w:szCs w:val="22"/>
        </w:rPr>
        <w:t>:</w:t>
      </w:r>
    </w:p>
    <w:p w14:paraId="1B4959F1" w14:textId="77777777" w:rsidR="00DD4636" w:rsidRPr="00AC32C6" w:rsidRDefault="00DD4636" w:rsidP="00DD4636">
      <w:pPr>
        <w:rPr>
          <w:rFonts w:ascii="Arial" w:hAnsi="Arial" w:cs="Arial"/>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m</m:t>
              </m:r>
            </m:sup>
          </m:sSup>
        </m:oMath>
      </m:oMathPara>
    </w:p>
    <w:p w14:paraId="680C2161" w14:textId="77777777" w:rsidR="00DD4636" w:rsidRDefault="00DD4636" w:rsidP="00DD4636">
      <w:pPr>
        <w:rPr>
          <w:rFonts w:ascii="Arial" w:hAnsi="Arial" w:cs="Arial"/>
          <w:sz w:val="22"/>
          <w:szCs w:val="22"/>
        </w:rPr>
      </w:pPr>
      <w:r>
        <w:rPr>
          <w:rFonts w:ascii="Arial" w:hAnsi="Arial" w:cs="Arial"/>
          <w:sz w:val="22"/>
          <w:szCs w:val="22"/>
        </w:rPr>
        <w:t xml:space="preserve">where </w:t>
      </w:r>
      <m:oMath>
        <m:sSub>
          <m:sSubPr>
            <m:ctrlPr>
              <w:rPr>
                <w:rFonts w:ascii="Cambria Math" w:hAnsi="Cambria Math" w:cs="Arial"/>
                <w:b/>
                <w:bCs/>
                <w:i/>
                <w:sz w:val="22"/>
                <w:szCs w:val="22"/>
              </w:rPr>
            </m:ctrlPr>
          </m:sSubPr>
          <m:e>
            <m:r>
              <m:rPr>
                <m:sty m:val="bi"/>
              </m:rPr>
              <w:rPr>
                <w:rFonts w:ascii="Cambria Math" w:hAnsi="Cambria Math" w:cs="Arial"/>
                <w:sz w:val="22"/>
                <w:szCs w:val="22"/>
              </w:rPr>
              <m:t>V</m:t>
            </m:r>
          </m:e>
          <m:sub>
            <m:r>
              <m:rPr>
                <m:sty m:val="bi"/>
              </m:rPr>
              <w:rPr>
                <w:rFonts w:ascii="Cambria Math" w:hAnsi="Cambria Math" w:cs="Arial"/>
                <w:sz w:val="22"/>
                <w:szCs w:val="22"/>
              </w:rPr>
              <m:t>ν,j</m:t>
            </m:r>
          </m:sub>
        </m:sSub>
      </m:oMath>
      <w:r>
        <w:rPr>
          <w:rFonts w:ascii="Arial" w:hAnsi="Arial" w:cs="Arial"/>
          <w:sz w:val="22"/>
          <w:szCs w:val="22"/>
        </w:rPr>
        <w:t xml:space="preserve"> is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row of </w:t>
      </w:r>
      <m:oMath>
        <m:sSub>
          <m:sSubPr>
            <m:ctrlPr>
              <w:rPr>
                <w:rFonts w:ascii="Cambria Math" w:hAnsi="Cambria Math" w:cs="Arial"/>
                <w:i/>
                <w:sz w:val="22"/>
                <w:szCs w:val="22"/>
              </w:rPr>
            </m:ctrlPr>
          </m:sSubPr>
          <m:e>
            <m:r>
              <w:rPr>
                <w:rFonts w:ascii="Cambria Math" w:hAnsi="Cambria Math" w:cs="Arial"/>
                <w:sz w:val="22"/>
                <w:szCs w:val="22"/>
              </w:rPr>
              <m:t>V</m:t>
            </m:r>
          </m:e>
          <m:sub>
            <m:r>
              <w:rPr>
                <w:rFonts w:ascii="Cambria Math" w:hAnsi="Cambria Math" w:cs="Arial"/>
                <w:sz w:val="22"/>
                <w:szCs w:val="22"/>
              </w:rPr>
              <m:t>ν</m:t>
            </m:r>
          </m:sub>
        </m:sSub>
      </m:oMath>
      <w:r>
        <w:rPr>
          <w:rFonts w:ascii="Arial" w:hAnsi="Arial" w:cs="Arial"/>
          <w:sz w:val="22"/>
          <w:szCs w:val="22"/>
        </w:rPr>
        <w:t xml:space="preserve"> or more intuitively the </w:t>
      </w:r>
      <m:oMath>
        <m:sSup>
          <m:sSupPr>
            <m:ctrlPr>
              <w:rPr>
                <w:rFonts w:ascii="Cambria Math" w:hAnsi="Cambria Math" w:cs="Arial"/>
                <w:i/>
                <w:sz w:val="22"/>
                <w:szCs w:val="22"/>
              </w:rPr>
            </m:ctrlPr>
          </m:sSupPr>
          <m:e>
            <m:r>
              <w:rPr>
                <w:rFonts w:ascii="Cambria Math" w:hAnsi="Cambria Math" w:cs="Arial"/>
                <w:sz w:val="22"/>
                <w:szCs w:val="22"/>
              </w:rPr>
              <m:t>j</m:t>
            </m:r>
          </m:e>
          <m:sup>
            <m:r>
              <w:rPr>
                <w:rFonts w:ascii="Cambria Math" w:hAnsi="Cambria Math" w:cs="Arial"/>
                <w:sz w:val="22"/>
                <w:szCs w:val="22"/>
              </w:rPr>
              <m:t>th</m:t>
            </m:r>
          </m:sup>
        </m:sSup>
      </m:oMath>
      <w:r>
        <w:rPr>
          <w:rFonts w:ascii="Arial" w:hAnsi="Arial" w:cs="Arial"/>
          <w:sz w:val="22"/>
          <w:szCs w:val="22"/>
        </w:rPr>
        <w:t xml:space="preserve"> column of </w:t>
      </w:r>
      <m:oMath>
        <m:sSubSup>
          <m:sSubSupPr>
            <m:ctrlPr>
              <w:rPr>
                <w:rFonts w:ascii="Cambria Math" w:hAnsi="Cambria Math" w:cs="Arial"/>
                <w:i/>
                <w:sz w:val="22"/>
                <w:szCs w:val="22"/>
              </w:rPr>
            </m:ctrlPr>
          </m:sSubSupPr>
          <m:e>
            <m:r>
              <w:rPr>
                <w:rFonts w:ascii="Cambria Math" w:hAnsi="Cambria Math" w:cs="Arial"/>
                <w:sz w:val="22"/>
                <w:szCs w:val="22"/>
              </w:rPr>
              <m:t>V</m:t>
            </m:r>
          </m:e>
          <m:sub>
            <m:r>
              <w:rPr>
                <w:rFonts w:ascii="Cambria Math" w:hAnsi="Cambria Math" w:cs="Arial"/>
                <w:sz w:val="22"/>
                <w:szCs w:val="22"/>
              </w:rPr>
              <m:t>ν</m:t>
            </m:r>
          </m:sub>
          <m:sup>
            <m:r>
              <w:rPr>
                <w:rFonts w:ascii="Cambria Math" w:hAnsi="Cambria Math" w:cs="Arial"/>
                <w:sz w:val="22"/>
                <w:szCs w:val="22"/>
              </w:rPr>
              <m:t>T</m:t>
            </m:r>
          </m:sup>
        </m:sSubSup>
      </m:oMath>
      <w:r>
        <w:rPr>
          <w:rFonts w:ascii="Arial" w:hAnsi="Arial" w:cs="Arial"/>
          <w:sz w:val="22"/>
          <w:szCs w:val="22"/>
        </w:rPr>
        <w:t>.</w:t>
      </w:r>
    </w:p>
    <w:p w14:paraId="3469743C" w14:textId="77777777" w:rsidR="00DD4636" w:rsidRDefault="00DD4636" w:rsidP="00DD4636">
      <w:pPr>
        <w:rPr>
          <w:rFonts w:ascii="Arial" w:hAnsi="Arial" w:cs="Arial"/>
          <w:sz w:val="22"/>
          <w:szCs w:val="22"/>
        </w:rPr>
      </w:pPr>
      <w:r>
        <w:rPr>
          <w:rFonts w:ascii="Arial" w:hAnsi="Arial" w:cs="Arial"/>
          <w:sz w:val="22"/>
          <w:szCs w:val="22"/>
        </w:rPr>
        <w:t xml:space="preserve">The columns of </w:t>
      </w:r>
      <m:oMath>
        <m:r>
          <w:rPr>
            <w:rFonts w:ascii="Cambria Math" w:hAnsi="Cambria Math" w:cs="Arial"/>
            <w:sz w:val="22"/>
            <w:szCs w:val="22"/>
          </w:rPr>
          <m:t>U</m:t>
        </m:r>
      </m:oMath>
      <w:r>
        <w:rPr>
          <w:rFonts w:ascii="Arial" w:hAnsi="Arial" w:cs="Arial"/>
          <w:sz w:val="22"/>
          <w:szCs w:val="22"/>
        </w:rPr>
        <w:t xml:space="preserve"> are called eigenfaces. They represent the principal components of the data. More specifically they are the vectors that minimise total squared reconstruction error,</w:t>
      </w:r>
    </w:p>
    <w:p w14:paraId="4C9CEE26" w14:textId="77777777" w:rsidR="00DD4636" w:rsidRPr="000B707B" w:rsidRDefault="00DD4636" w:rsidP="00DD4636">
      <w:pPr>
        <w:rPr>
          <w:rFonts w:ascii="Arial" w:hAnsi="Arial" w:cs="Arial"/>
          <w:sz w:val="22"/>
          <w:szCs w:val="22"/>
        </w:rPr>
      </w:pPr>
      <m:oMathPara>
        <m:oMath>
          <m:nary>
            <m:naryPr>
              <m:chr m:val="∑"/>
              <m:ctrlPr>
                <w:rPr>
                  <w:rFonts w:ascii="Cambria Math" w:hAnsi="Cambria Math" w:cs="Arial"/>
                  <w:i/>
                  <w:sz w:val="22"/>
                  <w:szCs w:val="22"/>
                </w:rPr>
              </m:ctrlPr>
            </m:naryPr>
            <m:sub>
              <m:r>
                <w:rPr>
                  <w:rFonts w:ascii="Cambria Math" w:hAnsi="Cambria Math" w:cs="Arial"/>
                  <w:sz w:val="22"/>
                  <w:szCs w:val="22"/>
                </w:rPr>
                <m:t>i=1</m:t>
              </m:r>
            </m:sub>
            <m:sup>
              <m:r>
                <w:rPr>
                  <w:rFonts w:ascii="Cambria Math" w:hAnsi="Cambria Math" w:cs="Arial"/>
                  <w:sz w:val="22"/>
                  <w:szCs w:val="22"/>
                </w:rPr>
                <m:t>n</m:t>
              </m:r>
            </m:sup>
            <m:e>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sSub>
                        <m:sSubPr>
                          <m:ctrlPr>
                            <w:rPr>
                              <w:rFonts w:ascii="Cambria Math" w:hAnsi="Cambria Math" w:cs="Arial"/>
                              <w:b/>
                              <w:bCs/>
                              <w:i/>
                              <w:sz w:val="22"/>
                              <w:szCs w:val="22"/>
                            </w:rPr>
                          </m:ctrlPr>
                        </m:sSub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e>
                  </m:d>
                </m:e>
                <m:sup>
                  <m:r>
                    <w:rPr>
                      <w:rFonts w:ascii="Cambria Math" w:hAnsi="Cambria Math" w:cs="Arial"/>
                      <w:sz w:val="22"/>
                      <w:szCs w:val="22"/>
                    </w:rPr>
                    <m:t>2</m:t>
                  </m:r>
                </m:sup>
              </m:sSup>
            </m:e>
          </m:nary>
        </m:oMath>
      </m:oMathPara>
    </w:p>
    <w:p w14:paraId="3B69052A" w14:textId="77777777" w:rsidR="00DD4636" w:rsidRPr="000B707B" w:rsidRDefault="00DD4636" w:rsidP="00DD4636">
      <w:pPr>
        <w:rPr>
          <w:rFonts w:ascii="Arial" w:hAnsi="Arial" w:cs="Arial"/>
          <w:sz w:val="22"/>
          <w:szCs w:val="22"/>
        </w:rPr>
      </w:pPr>
      <w:r>
        <w:rPr>
          <w:rFonts w:ascii="Arial" w:hAnsi="Arial" w:cs="Arial"/>
          <w:sz w:val="22"/>
          <w:szCs w:val="22"/>
        </w:rPr>
        <w:t>or equivalently,</w:t>
      </w:r>
    </w:p>
    <w:p w14:paraId="46F80289" w14:textId="77777777" w:rsidR="00DD4636" w:rsidRPr="0077668A" w:rsidRDefault="00DD4636" w:rsidP="00DD4636">
      <w:pPr>
        <w:rPr>
          <w:rFonts w:ascii="Arial" w:hAnsi="Arial" w:cs="Arial"/>
          <w:sz w:val="22"/>
          <w:szCs w:val="22"/>
        </w:rPr>
      </w:pPr>
      <m:oMathPara>
        <m:oMath>
          <m:sSup>
            <m:sSupPr>
              <m:ctrlPr>
                <w:rPr>
                  <w:rFonts w:ascii="Cambria Math" w:hAnsi="Cambria Math" w:cs="Arial"/>
                  <w:i/>
                  <w:sz w:val="22"/>
                  <w:szCs w:val="22"/>
                </w:rPr>
              </m:ctrlPr>
            </m:sSupPr>
            <m:e>
              <m:d>
                <m:dPr>
                  <m:begChr m:val="‖"/>
                  <m:endChr m:val="‖"/>
                  <m:ctrlPr>
                    <w:rPr>
                      <w:rFonts w:ascii="Cambria Math" w:hAnsi="Cambria Math" w:cs="Arial"/>
                      <w:i/>
                      <w:sz w:val="22"/>
                      <w:szCs w:val="22"/>
                    </w:rPr>
                  </m:ctrlPr>
                </m:dPr>
                <m:e>
                  <m:acc>
                    <m:accPr>
                      <m:chr m:val="̃"/>
                      <m:ctrlPr>
                        <w:rPr>
                          <w:rFonts w:ascii="Cambria Math" w:hAnsi="Cambria Math" w:cs="Arial"/>
                          <w:i/>
                          <w:sz w:val="22"/>
                          <w:szCs w:val="22"/>
                        </w:rPr>
                      </m:ctrlPr>
                    </m:accPr>
                    <m:e>
                      <m:r>
                        <w:rPr>
                          <w:rFonts w:ascii="Cambria Math" w:hAnsi="Cambria Math" w:cs="Arial"/>
                          <w:sz w:val="22"/>
                          <w:szCs w:val="22"/>
                        </w:rPr>
                        <m:t>A</m:t>
                      </m:r>
                    </m:e>
                  </m:acc>
                  <m:r>
                    <w:rPr>
                      <w:rFonts w:ascii="Cambria Math" w:hAnsi="Cambria Math" w:cs="Arial"/>
                      <w:sz w:val="22"/>
                      <w:szCs w:val="22"/>
                    </w:rPr>
                    <m:t>-</m:t>
                  </m:r>
                  <m:sSub>
                    <m:sSubPr>
                      <m:ctrlPr>
                        <w:rPr>
                          <w:rFonts w:ascii="Cambria Math" w:hAnsi="Cambria Math" w:cs="Arial"/>
                          <w:i/>
                          <w:sz w:val="22"/>
                          <w:szCs w:val="22"/>
                        </w:rPr>
                      </m:ctrlPr>
                    </m:sSubPr>
                    <m:e>
                      <m:acc>
                        <m:accPr>
                          <m:ctrlPr>
                            <w:rPr>
                              <w:rFonts w:ascii="Cambria Math" w:hAnsi="Cambria Math" w:cs="Arial"/>
                              <w:i/>
                              <w:sz w:val="22"/>
                              <w:szCs w:val="22"/>
                            </w:rPr>
                          </m:ctrlPr>
                        </m:accPr>
                        <m:e>
                          <m:acc>
                            <m:accPr>
                              <m:chr m:val="̃"/>
                              <m:ctrlPr>
                                <w:rPr>
                                  <w:rFonts w:ascii="Cambria Math" w:hAnsi="Cambria Math" w:cs="Arial"/>
                                  <w:i/>
                                  <w:sz w:val="22"/>
                                  <w:szCs w:val="22"/>
                                </w:rPr>
                              </m:ctrlPr>
                            </m:accPr>
                            <m:e>
                              <m:r>
                                <w:rPr>
                                  <w:rFonts w:ascii="Cambria Math" w:hAnsi="Cambria Math" w:cs="Arial"/>
                                  <w:sz w:val="22"/>
                                  <w:szCs w:val="22"/>
                                </w:rPr>
                                <m:t>A</m:t>
                              </m:r>
                            </m:e>
                          </m:acc>
                        </m:e>
                      </m:acc>
                    </m:e>
                    <m:sub>
                      <m:r>
                        <w:rPr>
                          <w:rFonts w:ascii="Cambria Math" w:hAnsi="Cambria Math" w:cs="Arial"/>
                          <w:sz w:val="22"/>
                          <w:szCs w:val="22"/>
                        </w:rPr>
                        <m:t>ν</m:t>
                      </m:r>
                    </m:sub>
                  </m:sSub>
                </m:e>
              </m:d>
            </m:e>
            <m:sup>
              <m:r>
                <w:rPr>
                  <w:rFonts w:ascii="Cambria Math" w:hAnsi="Cambria Math" w:cs="Arial"/>
                  <w:sz w:val="22"/>
                  <w:szCs w:val="22"/>
                </w:rPr>
                <m:t>2</m:t>
              </m:r>
            </m:sup>
          </m:sSup>
        </m:oMath>
      </m:oMathPara>
    </w:p>
    <w:p w14:paraId="33861949" w14:textId="77777777" w:rsidR="00DD4636" w:rsidRDefault="00DD4636" w:rsidP="00DD4636">
      <w:pPr>
        <w:rPr>
          <w:rFonts w:ascii="Arial" w:hAnsi="Arial" w:cs="Arial"/>
          <w:sz w:val="22"/>
          <w:szCs w:val="22"/>
        </w:rPr>
      </w:pPr>
      <w:r>
        <w:rPr>
          <w:rFonts w:ascii="Arial" w:hAnsi="Arial" w:cs="Arial"/>
          <w:sz w:val="22"/>
          <w:szCs w:val="22"/>
        </w:rPr>
        <w:t xml:space="preserve">for all </w:t>
      </w:r>
      <m:oMath>
        <m:r>
          <w:rPr>
            <w:rFonts w:ascii="Cambria Math" w:hAnsi="Cambria Math" w:cs="Arial"/>
            <w:sz w:val="22"/>
            <w:szCs w:val="22"/>
          </w:rPr>
          <m:t>ν</m:t>
        </m:r>
      </m:oMath>
      <w:r>
        <w:rPr>
          <w:rFonts w:ascii="Arial" w:hAnsi="Arial" w:cs="Arial"/>
          <w:sz w:val="22"/>
          <w:szCs w:val="22"/>
        </w:rPr>
        <w:t xml:space="preserve">. If the system is underdetermined, that is, </w:t>
      </w:r>
      <m:oMath>
        <m:r>
          <w:rPr>
            <w:rFonts w:ascii="Cambria Math" w:hAnsi="Cambria Math" w:cs="Arial"/>
            <w:sz w:val="22"/>
            <w:szCs w:val="22"/>
          </w:rPr>
          <m:t>ν&gt;</m:t>
        </m:r>
        <m:r>
          <m:rPr>
            <m:sty m:val="p"/>
          </m:rPr>
          <w:rPr>
            <w:rFonts w:ascii="Cambria Math" w:hAnsi="Cambria Math" w:cs="Arial"/>
            <w:sz w:val="22"/>
            <w:szCs w:val="22"/>
          </w:rPr>
          <m:t>rank</m:t>
        </m:r>
        <m:d>
          <m:dPr>
            <m:ctrlPr>
              <w:rPr>
                <w:rFonts w:ascii="Cambria Math" w:hAnsi="Cambria Math" w:cs="Arial"/>
                <w:i/>
                <w:sz w:val="22"/>
                <w:szCs w:val="22"/>
              </w:rPr>
            </m:ctrlPr>
          </m:dPr>
          <m:e>
            <m:acc>
              <m:accPr>
                <m:chr m:val="̃"/>
                <m:ctrlPr>
                  <w:rPr>
                    <w:rFonts w:ascii="Cambria Math" w:hAnsi="Cambria Math" w:cs="Arial"/>
                    <w:i/>
                    <w:sz w:val="22"/>
                    <w:szCs w:val="22"/>
                  </w:rPr>
                </m:ctrlPr>
              </m:accPr>
              <m:e>
                <m:r>
                  <w:rPr>
                    <w:rFonts w:ascii="Cambria Math" w:hAnsi="Cambria Math" w:cs="Arial"/>
                    <w:sz w:val="22"/>
                    <w:szCs w:val="22"/>
                  </w:rPr>
                  <m:t>A</m:t>
                </m:r>
              </m:e>
            </m:acc>
          </m:e>
        </m:d>
      </m:oMath>
      <w:r>
        <w:rPr>
          <w:rFonts w:ascii="Arial" w:hAnsi="Arial" w:cs="Arial"/>
          <w:sz w:val="22"/>
          <w:szCs w:val="22"/>
        </w:rPr>
        <w:t xml:space="preserve">, </w:t>
      </w:r>
      <m:oMath>
        <m:r>
          <w:rPr>
            <w:rFonts w:ascii="Cambria Math" w:hAnsi="Cambria Math" w:cs="Arial"/>
            <w:sz w:val="22"/>
            <w:szCs w:val="22"/>
          </w:rPr>
          <m:t>U</m:t>
        </m:r>
      </m:oMath>
      <w:r>
        <w:rPr>
          <w:rFonts w:ascii="Arial" w:hAnsi="Arial" w:cs="Arial"/>
          <w:sz w:val="22"/>
          <w:szCs w:val="22"/>
        </w:rPr>
        <w:t xml:space="preserve"> is simply the minimum-norm solution out of all valid orthonormal </w:t>
      </w:r>
      <w:r w:rsidRPr="003E1F0D">
        <w:rPr>
          <w:rFonts w:ascii="Arial" w:hAnsi="Arial" w:cs="Arial"/>
          <w:sz w:val="22"/>
          <w:szCs w:val="22"/>
        </w:rPr>
        <w:t>bases</w:t>
      </w:r>
      <w:r>
        <w:rPr>
          <w:rFonts w:ascii="Arial" w:hAnsi="Arial" w:cs="Arial"/>
          <w:sz w:val="22"/>
          <w:szCs w:val="22"/>
        </w:rPr>
        <w:t>.</w:t>
      </w:r>
    </w:p>
    <w:p w14:paraId="3A84E55A" w14:textId="77777777" w:rsidR="00DD4636" w:rsidRDefault="00DD4636" w:rsidP="00DD4636">
      <w:pPr>
        <w:rPr>
          <w:rFonts w:ascii="Arial" w:hAnsi="Arial" w:cs="Arial"/>
          <w:sz w:val="22"/>
          <w:szCs w:val="22"/>
        </w:rPr>
      </w:pPr>
      <w:r>
        <w:rPr>
          <w:rFonts w:ascii="Arial" w:hAnsi="Arial" w:cs="Arial"/>
          <w:sz w:val="22"/>
          <w:szCs w:val="22"/>
        </w:rPr>
        <w:t>Recall that:</w:t>
      </w:r>
    </w:p>
    <w:p w14:paraId="175F93C0" w14:textId="77777777" w:rsidR="00DD4636" w:rsidRDefault="00DD4636" w:rsidP="00DD4636">
      <w:pPr>
        <w:rPr>
          <w:rFonts w:ascii="Arial" w:hAnsi="Arial" w:cs="Arial"/>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oMath>
      </m:oMathPara>
    </w:p>
    <w:p w14:paraId="48B3EF5C" w14:textId="77777777" w:rsidR="00DD4636" w:rsidRPr="00535415" w:rsidRDefault="00DD4636" w:rsidP="00DD4636">
      <w:pPr>
        <w:rPr>
          <w:rFonts w:ascii="Arial" w:hAnsi="Arial" w:cs="Arial"/>
          <w:sz w:val="22"/>
          <w:szCs w:val="22"/>
        </w:rPr>
      </w:pPr>
      <w:r>
        <w:rPr>
          <w:rFonts w:ascii="Arial" w:hAnsi="Arial" w:cs="Arial"/>
          <w:sz w:val="22"/>
          <w:szCs w:val="22"/>
        </w:rPr>
        <w:t xml:space="preserve">Let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r>
          <w:rPr>
            <w:rFonts w:ascii="Cambria Math" w:hAnsi="Cambria Math" w:cs="Arial"/>
            <w:sz w:val="22"/>
            <w:szCs w:val="22"/>
          </w:rPr>
          <m:t>=</m:t>
        </m:r>
        <m:sSub>
          <m:sSubPr>
            <m:ctrlPr>
              <w:rPr>
                <w:rFonts w:ascii="Cambria Math" w:hAnsi="Cambria Math" w:cs="Arial"/>
                <w:sz w:val="22"/>
                <w:szCs w:val="22"/>
              </w:rPr>
            </m:ctrlPr>
          </m:sSubPr>
          <m:e>
            <m:r>
              <m:rPr>
                <m:sty m:val="p"/>
              </m:rPr>
              <w:rPr>
                <w:rFonts w:ascii="Cambria Math" w:hAnsi="Cambria Math" w:cs="Arial"/>
                <w:sz w:val="22"/>
                <w:szCs w:val="22"/>
              </w:rPr>
              <m:t>Σ</m:t>
            </m:r>
          </m:e>
          <m:sub>
            <m:r>
              <m:rPr>
                <m:sty m:val="p"/>
              </m:rPr>
              <w:rPr>
                <w:rFonts w:ascii="Cambria Math" w:hAnsi="Cambria Math" w:cs="Arial"/>
                <w:sz w:val="22"/>
                <w:szCs w:val="22"/>
              </w:rPr>
              <m:t>ν</m:t>
            </m:r>
          </m:sub>
        </m:sSub>
        <m:sSubSup>
          <m:sSubSupPr>
            <m:ctrlPr>
              <w:rPr>
                <w:rFonts w:ascii="Cambria Math" w:hAnsi="Cambria Math" w:cs="Arial"/>
                <w:b/>
                <w:bCs/>
                <w:i/>
                <w:sz w:val="22"/>
                <w:szCs w:val="22"/>
              </w:rPr>
            </m:ctrlPr>
          </m:sSubSupPr>
          <m:e>
            <m:r>
              <m:rPr>
                <m:sty m:val="bi"/>
              </m:rPr>
              <w:rPr>
                <w:rFonts w:ascii="Cambria Math" w:hAnsi="Cambria Math" w:cs="Arial"/>
                <w:sz w:val="22"/>
                <w:szCs w:val="22"/>
              </w:rPr>
              <m:t>V</m:t>
            </m:r>
          </m:e>
          <m:sub>
            <m:r>
              <m:rPr>
                <m:sty m:val="bi"/>
              </m:rPr>
              <w:rPr>
                <w:rFonts w:ascii="Cambria Math" w:hAnsi="Cambria Math" w:cs="Arial"/>
                <w:sz w:val="22"/>
                <w:szCs w:val="22"/>
              </w:rPr>
              <m:t>ν,j</m:t>
            </m:r>
          </m:sub>
          <m:sup>
            <m:r>
              <m:rPr>
                <m:sty m:val="bi"/>
              </m:rPr>
              <w:rPr>
                <w:rFonts w:ascii="Cambria Math" w:hAnsi="Cambria Math" w:cs="Arial"/>
                <w:sz w:val="22"/>
                <w:szCs w:val="22"/>
              </w:rPr>
              <m:t>T</m:t>
            </m:r>
          </m:sup>
        </m:sSubSup>
        <m:r>
          <w:rPr>
            <w:rFonts w:ascii="Cambria Math" w:hAnsi="Cambria Math" w:cs="Arial"/>
            <w:sz w:val="22"/>
            <w:szCs w:val="22"/>
          </w:rPr>
          <m:t>∈</m:t>
        </m:r>
        <m:sSup>
          <m:sSupPr>
            <m:ctrlPr>
              <w:rPr>
                <w:rFonts w:ascii="Cambria Math" w:hAnsi="Cambria Math" w:cs="Arial"/>
                <w:i/>
                <w:sz w:val="22"/>
                <w:szCs w:val="22"/>
              </w:rPr>
            </m:ctrlPr>
          </m:sSupPr>
          <m:e>
            <m:r>
              <m:rPr>
                <m:scr m:val="double-struck"/>
              </m:rPr>
              <w:rPr>
                <w:rFonts w:ascii="Cambria Math" w:hAnsi="Cambria Math" w:cs="Arial"/>
                <w:sz w:val="22"/>
                <w:szCs w:val="22"/>
              </w:rPr>
              <m:t>R</m:t>
            </m:r>
          </m:e>
          <m:sup>
            <m:r>
              <w:rPr>
                <w:rFonts w:ascii="Cambria Math" w:hAnsi="Cambria Math" w:cs="Arial"/>
                <w:sz w:val="22"/>
                <w:szCs w:val="22"/>
              </w:rPr>
              <m:t>ν</m:t>
            </m:r>
          </m:sup>
        </m:sSup>
      </m:oMath>
      <w:r w:rsidRPr="00535415">
        <w:rPr>
          <w:rFonts w:ascii="Arial" w:hAnsi="Arial" w:cs="Arial"/>
          <w:sz w:val="22"/>
          <w:szCs w:val="22"/>
        </w:rPr>
        <w:t>. Thus,</w:t>
      </w:r>
      <w:r>
        <w:rPr>
          <w:rFonts w:ascii="Arial" w:hAnsi="Arial" w:cs="Arial"/>
          <w:sz w:val="22"/>
          <w:szCs w:val="22"/>
        </w:rPr>
        <w:t xml:space="preserve"> the expression above can be rewritten as</w:t>
      </w:r>
      <w:r w:rsidRPr="00535415">
        <w:rPr>
          <w:rFonts w:ascii="Arial" w:hAnsi="Arial" w:cs="Arial"/>
          <w:sz w:val="22"/>
          <w:szCs w:val="22"/>
        </w:rPr>
        <w:t>:</w:t>
      </w:r>
    </w:p>
    <w:p w14:paraId="39F2889E" w14:textId="77777777" w:rsidR="00DD4636" w:rsidRPr="00535415" w:rsidRDefault="00DD4636" w:rsidP="00DD4636">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oMath>
      </m:oMathPara>
    </w:p>
    <w:p w14:paraId="286FFA54" w14:textId="77777777" w:rsidR="00DD4636" w:rsidRDefault="00DD4636" w:rsidP="00DD4636">
      <w:pPr>
        <w:rPr>
          <w:rFonts w:ascii="Arial" w:hAnsi="Arial" w:cs="Arial"/>
          <w:sz w:val="22"/>
          <w:szCs w:val="22"/>
        </w:rPr>
      </w:pPr>
      <w:r>
        <w:rPr>
          <w:rFonts w:ascii="Arial" w:hAnsi="Arial" w:cs="Arial"/>
          <w:sz w:val="22"/>
          <w:szCs w:val="22"/>
        </w:rPr>
        <w:t xml:space="preserve">One can clearly see that </w:t>
      </w:r>
      <m:oMath>
        <m:sSub>
          <m:sSubPr>
            <m:ctrlPr>
              <w:rPr>
                <w:rFonts w:ascii="Cambria Math" w:hAnsi="Cambria Math" w:cs="Arial"/>
                <w:b/>
                <w:bCs/>
                <w:i/>
                <w:sz w:val="22"/>
                <w:szCs w:val="22"/>
              </w:rPr>
            </m:ctrlPr>
          </m:sSubPr>
          <m:e>
            <m:r>
              <m:rPr>
                <m:sty m:val="bi"/>
              </m:rPr>
              <w:rPr>
                <w:rFonts w:ascii="Cambria Math" w:hAnsi="Cambria Math" w:cs="Arial"/>
                <w:sz w:val="22"/>
                <w:szCs w:val="22"/>
              </w:rPr>
              <m:t>x</m:t>
            </m:r>
          </m:e>
          <m:sub>
            <m:r>
              <m:rPr>
                <m:sty m:val="bi"/>
              </m:rPr>
              <w:rPr>
                <w:rFonts w:ascii="Cambria Math" w:hAnsi="Cambria Math" w:cs="Arial"/>
                <w:sz w:val="22"/>
                <w:szCs w:val="22"/>
              </w:rPr>
              <m:t>j</m:t>
            </m:r>
          </m:sub>
        </m:sSub>
      </m:oMath>
      <w:r>
        <w:rPr>
          <w:rFonts w:ascii="Arial" w:hAnsi="Arial" w:cs="Arial"/>
          <w:sz w:val="22"/>
          <w:szCs w:val="22"/>
        </w:rPr>
        <w:t xml:space="preserve"> is simply the coordinate vector of </w:t>
      </w:r>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oMath>
      <w:r>
        <w:rPr>
          <w:rFonts w:ascii="Arial" w:hAnsi="Arial" w:cs="Arial"/>
          <w:b/>
          <w:bCs/>
          <w:sz w:val="22"/>
          <w:szCs w:val="22"/>
        </w:rPr>
        <w:t xml:space="preserve"> </w:t>
      </w:r>
      <w:r>
        <w:rPr>
          <w:rFonts w:ascii="Arial" w:hAnsi="Arial" w:cs="Arial"/>
          <w:sz w:val="22"/>
          <w:szCs w:val="22"/>
        </w:rPr>
        <w:t xml:space="preserve">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Note that </w:t>
      </w:r>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acc>
                  <m:accPr>
                    <m:chr m:val="̃"/>
                    <m:ctrlPr>
                      <w:rPr>
                        <w:rFonts w:ascii="Cambria Math" w:hAnsi="Cambria Math" w:cs="Arial"/>
                        <w:b/>
                        <w:bCs/>
                        <w:i/>
                        <w:sz w:val="22"/>
                        <w:szCs w:val="22"/>
                      </w:rPr>
                    </m:ctrlPr>
                  </m:accPr>
                  <m:e>
                    <m:r>
                      <m:rPr>
                        <m:sty m:val="bi"/>
                      </m:rPr>
                      <w:rPr>
                        <w:rFonts w:ascii="Cambria Math" w:hAnsi="Cambria Math" w:cs="Arial"/>
                        <w:sz w:val="22"/>
                        <w:szCs w:val="22"/>
                      </w:rPr>
                      <m:t>A</m:t>
                    </m:r>
                  </m:e>
                </m:acc>
              </m:e>
            </m:acc>
          </m:e>
          <m:sub>
            <m:r>
              <m:rPr>
                <m:sty m:val="bi"/>
              </m:rPr>
              <w:rPr>
                <w:rFonts w:ascii="Cambria Math" w:hAnsi="Cambria Math" w:cs="Arial"/>
                <w:sz w:val="22"/>
                <w:szCs w:val="22"/>
              </w:rPr>
              <m:t>ν,j</m:t>
            </m:r>
          </m:sub>
        </m:sSub>
      </m:oMath>
      <w:r>
        <w:rPr>
          <w:rFonts w:ascii="Arial" w:hAnsi="Arial" w:cs="Arial"/>
          <w:b/>
          <w:bCs/>
          <w:sz w:val="22"/>
          <w:szCs w:val="22"/>
        </w:rPr>
        <w:t xml:space="preserve"> </w:t>
      </w:r>
      <w:r>
        <w:rPr>
          <w:rFonts w:ascii="Arial" w:hAnsi="Arial" w:cs="Arial"/>
          <w:sz w:val="22"/>
          <w:szCs w:val="22"/>
        </w:rPr>
        <w:t xml:space="preserve">is simply a projection of </w:t>
      </w:r>
      <m:oMath>
        <m:sSub>
          <m:sSubPr>
            <m:ctrlPr>
              <w:rPr>
                <w:rFonts w:ascii="Cambria Math" w:hAnsi="Cambria Math" w:cs="Arial"/>
                <w:b/>
                <w:bCs/>
                <w:i/>
                <w:sz w:val="22"/>
                <w:szCs w:val="22"/>
              </w:rPr>
            </m:ctrlPr>
          </m:sSubPr>
          <m:e>
            <m:acc>
              <m:accPr>
                <m:ctrlPr>
                  <w:rPr>
                    <w:rFonts w:ascii="Cambria Math" w:hAnsi="Cambria Math" w:cs="Arial"/>
                    <w:b/>
                    <w:i/>
                    <w:sz w:val="22"/>
                    <w:szCs w:val="22"/>
                  </w:rPr>
                </m:ctrlPr>
              </m:accPr>
              <m:e>
                <m:r>
                  <m:rPr>
                    <m:sty m:val="bi"/>
                  </m:rPr>
                  <w:rPr>
                    <w:rFonts w:ascii="Cambria Math" w:hAnsi="Cambria Math" w:cs="Arial"/>
                    <w:sz w:val="22"/>
                    <w:szCs w:val="22"/>
                  </w:rPr>
                  <m:t>A</m:t>
                </m:r>
              </m:e>
            </m:acc>
          </m:e>
          <m:sub>
            <m:r>
              <m:rPr>
                <m:sty m:val="bi"/>
              </m:rPr>
              <w:rPr>
                <w:rFonts w:ascii="Cambria Math" w:hAnsi="Cambria Math" w:cs="Arial"/>
                <w:sz w:val="22"/>
                <w:szCs w:val="22"/>
              </w:rPr>
              <m:t>j</m:t>
            </m:r>
          </m:sub>
        </m:sSub>
      </m:oMath>
      <w:r>
        <w:rPr>
          <w:rFonts w:ascii="Arial" w:hAnsi="Arial" w:cs="Arial"/>
          <w:sz w:val="22"/>
          <w:szCs w:val="22"/>
        </w:rPr>
        <w:t xml:space="preserve"> onto the lower rank </w:t>
      </w:r>
      <w:r w:rsidRPr="00BB24AD">
        <w:rPr>
          <w:rFonts w:ascii="Arial" w:hAnsi="Arial" w:cs="Arial"/>
          <w:sz w:val="22"/>
          <w:szCs w:val="22"/>
        </w:rPr>
        <w:t xml:space="preserve">bearing </w:t>
      </w:r>
      <w:r>
        <w:rPr>
          <w:rFonts w:ascii="Arial" w:hAnsi="Arial" w:cs="Arial"/>
          <w:sz w:val="22"/>
          <w:szCs w:val="22"/>
        </w:rPr>
        <w:t xml:space="preserve">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Now let’s </w:t>
      </w:r>
      <w:r>
        <w:rPr>
          <w:rFonts w:ascii="Arial" w:hAnsi="Arial" w:cs="Arial"/>
          <w:sz w:val="22"/>
          <w:szCs w:val="22"/>
        </w:rPr>
        <w:lastRenderedPageBreak/>
        <w:t xml:space="preserve">say we have a new vectorized image </w:t>
      </w:r>
      <m:oMath>
        <m:r>
          <m:rPr>
            <m:sty m:val="bi"/>
          </m:rPr>
          <w:rPr>
            <w:rFonts w:ascii="Cambria Math" w:hAnsi="Cambria Math" w:cs="Arial"/>
            <w:sz w:val="22"/>
            <w:szCs w:val="22"/>
          </w:rPr>
          <m:t>T∈</m:t>
        </m:r>
        <m:sSup>
          <m:sSupPr>
            <m:ctrlPr>
              <w:rPr>
                <w:rFonts w:ascii="Cambria Math" w:hAnsi="Cambria Math" w:cs="Arial"/>
                <w:i/>
                <w:sz w:val="22"/>
                <w:szCs w:val="22"/>
              </w:rPr>
            </m:ctrlPr>
          </m:sSupPr>
          <m:e>
            <m:r>
              <m:rPr>
                <m:scr m:val="double-struck"/>
                <m:sty m:val="bi"/>
              </m:rPr>
              <w:rPr>
                <w:rFonts w:ascii="Cambria Math" w:hAnsi="Cambria Math" w:cs="Arial"/>
                <w:sz w:val="22"/>
                <w:szCs w:val="22"/>
              </w:rPr>
              <m:t>R</m:t>
            </m:r>
            <m:ctrlPr>
              <w:rPr>
                <w:rFonts w:ascii="Cambria Math" w:hAnsi="Cambria Math" w:cs="Arial"/>
                <w:b/>
                <w:bCs/>
                <w:i/>
                <w:sz w:val="22"/>
                <w:szCs w:val="22"/>
              </w:rPr>
            </m:ctrlPr>
          </m:e>
          <m:sup>
            <m:r>
              <w:rPr>
                <w:rFonts w:ascii="Cambria Math" w:hAnsi="Cambria Math" w:cs="Arial"/>
                <w:sz w:val="22"/>
                <w:szCs w:val="22"/>
              </w:rPr>
              <m:t>m</m:t>
            </m:r>
          </m:sup>
        </m:sSup>
      </m:oMath>
      <w:r>
        <w:rPr>
          <w:rFonts w:ascii="Arial" w:hAnsi="Arial" w:cs="Arial"/>
          <w:sz w:val="22"/>
          <w:szCs w:val="22"/>
        </w:rPr>
        <w:t xml:space="preserve"> and we want to find its closest representation with respect to the basis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To do this one would simply find the projection of </w:t>
      </w:r>
      <m:oMath>
        <m:r>
          <m:rPr>
            <m:sty m:val="bi"/>
          </m:rPr>
          <w:rPr>
            <w:rFonts w:ascii="Cambria Math" w:hAnsi="Cambria Math" w:cs="Arial"/>
            <w:sz w:val="22"/>
            <w:szCs w:val="22"/>
          </w:rPr>
          <m:t>T</m:t>
        </m:r>
      </m:oMath>
      <w:r>
        <w:rPr>
          <w:rFonts w:ascii="Arial" w:hAnsi="Arial" w:cs="Arial"/>
          <w:b/>
          <w:bCs/>
          <w:sz w:val="22"/>
          <w:szCs w:val="22"/>
        </w:rPr>
        <w:t xml:space="preserve"> </w:t>
      </w:r>
      <w:r>
        <w:rPr>
          <w:rFonts w:ascii="Arial" w:hAnsi="Arial" w:cs="Arial"/>
          <w:sz w:val="22"/>
          <w:szCs w:val="22"/>
        </w:rPr>
        <w:t xml:space="preserve">onto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with respect to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Since </w:t>
      </w:r>
      <m:oMath>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oMath>
      <w:r>
        <w:rPr>
          <w:rFonts w:ascii="Arial" w:hAnsi="Arial" w:cs="Arial"/>
          <w:sz w:val="22"/>
          <w:szCs w:val="22"/>
        </w:rPr>
        <w:t xml:space="preserve"> is orthonormal, said projection is given by:</w:t>
      </w:r>
    </w:p>
    <w:p w14:paraId="6AE335B1" w14:textId="77777777" w:rsidR="00DD4636" w:rsidRPr="0005432F" w:rsidRDefault="00DD4636" w:rsidP="00DD4636">
      <w:pPr>
        <w:rPr>
          <w:rFonts w:ascii="Arial" w:hAnsi="Arial" w:cs="Arial"/>
          <w:b/>
          <w:bCs/>
          <w:sz w:val="22"/>
          <w:szCs w:val="22"/>
        </w:rPr>
      </w:pPr>
      <m:oMathPara>
        <m:oMath>
          <m:sSub>
            <m:sSubPr>
              <m:ctrlPr>
                <w:rPr>
                  <w:rFonts w:ascii="Cambria Math" w:hAnsi="Cambria Math" w:cs="Arial"/>
                  <w:b/>
                  <w:bCs/>
                  <w:i/>
                  <w:sz w:val="22"/>
                  <w:szCs w:val="22"/>
                </w:rPr>
              </m:ctrlPr>
            </m:sSubPr>
            <m:e>
              <m:r>
                <m:rPr>
                  <m:sty m:val="bi"/>
                </m:rPr>
                <w:rPr>
                  <w:rFonts w:ascii="Cambria Math" w:hAnsi="Cambria Math" w:cs="Arial"/>
                  <w:sz w:val="22"/>
                  <w:szCs w:val="22"/>
                </w:rPr>
                <m:t>T</m:t>
              </m:r>
            </m:e>
            <m:sub>
              <m:r>
                <m:rPr>
                  <m:sty m:val="bi"/>
                </m:rPr>
                <w:rPr>
                  <w:rFonts w:ascii="Cambria Math" w:hAnsi="Cambria Math" w:cs="Arial"/>
                  <w:sz w:val="22"/>
                  <w:szCs w:val="22"/>
                </w:rPr>
                <m:t>P</m:t>
              </m:r>
            </m:sub>
          </m:sSub>
          <m:r>
            <m:rPr>
              <m:sty m:val="bi"/>
            </m:rPr>
            <w:rPr>
              <w:rFonts w:ascii="Cambria Math" w:hAnsi="Cambria Math" w:cs="Arial"/>
              <w:sz w:val="22"/>
              <w:szCs w:val="22"/>
            </w:rPr>
            <m:t>=</m:t>
          </m:r>
          <m:sSubSup>
            <m:sSubSupPr>
              <m:ctrlPr>
                <w:rPr>
                  <w:rFonts w:ascii="Cambria Math" w:hAnsi="Cambria Math" w:cs="Arial"/>
                  <w:i/>
                  <w:sz w:val="22"/>
                  <w:szCs w:val="22"/>
                </w:rPr>
              </m:ctrlPr>
            </m:sSubSupPr>
            <m:e>
              <m:r>
                <w:rPr>
                  <w:rFonts w:ascii="Cambria Math" w:hAnsi="Cambria Math" w:cs="Arial"/>
                  <w:sz w:val="22"/>
                  <w:szCs w:val="22"/>
                </w:rPr>
                <m:t>U</m:t>
              </m:r>
            </m:e>
            <m:sub>
              <m:r>
                <w:rPr>
                  <w:rFonts w:ascii="Cambria Math" w:hAnsi="Cambria Math" w:cs="Arial"/>
                  <w:sz w:val="22"/>
                  <w:szCs w:val="22"/>
                </w:rPr>
                <m:t>ν</m:t>
              </m:r>
            </m:sub>
            <m:sup>
              <m:r>
                <w:rPr>
                  <w:rFonts w:ascii="Cambria Math" w:hAnsi="Cambria Math" w:cs="Arial"/>
                  <w:sz w:val="22"/>
                  <w:szCs w:val="22"/>
                </w:rPr>
                <m:t>T</m:t>
              </m:r>
            </m:sup>
          </m:sSubSup>
          <m:r>
            <m:rPr>
              <m:sty m:val="bi"/>
            </m:rPr>
            <w:rPr>
              <w:rFonts w:ascii="Cambria Math" w:hAnsi="Cambria Math" w:cs="Arial"/>
              <w:sz w:val="22"/>
              <w:szCs w:val="22"/>
            </w:rPr>
            <m:t>T</m:t>
          </m:r>
        </m:oMath>
      </m:oMathPara>
    </w:p>
    <w:p w14:paraId="298FA497" w14:textId="77777777" w:rsidR="00DD4636" w:rsidRDefault="00DD4636" w:rsidP="00DD4636">
      <w:pPr>
        <w:rPr>
          <w:rFonts w:ascii="Arial" w:hAnsi="Arial" w:cs="Arial"/>
          <w:sz w:val="22"/>
          <w:szCs w:val="22"/>
        </w:rPr>
      </w:pPr>
      <w:r>
        <w:rPr>
          <w:rFonts w:ascii="Arial" w:hAnsi="Arial" w:cs="Arial"/>
          <w:sz w:val="22"/>
          <w:szCs w:val="22"/>
        </w:rPr>
        <w:t>This can then be expressed in terms of the standard basis as follows:</w:t>
      </w:r>
    </w:p>
    <w:p w14:paraId="06A9EDE1" w14:textId="77777777" w:rsidR="00DD4636" w:rsidRPr="00421149" w:rsidRDefault="00DD4636" w:rsidP="00DD4636">
      <w:pPr>
        <w:rPr>
          <w:rFonts w:ascii="Arial" w:hAnsi="Arial" w:cs="Arial"/>
          <w:b/>
          <w:bCs/>
          <w:sz w:val="22"/>
          <w:szCs w:val="22"/>
        </w:rPr>
      </w:pPr>
      <m:oMathPara>
        <m:oMath>
          <m:sSub>
            <m:sSubPr>
              <m:ctrlPr>
                <w:rPr>
                  <w:rFonts w:ascii="Cambria Math" w:hAnsi="Cambria Math" w:cs="Arial"/>
                  <w:b/>
                  <w:bCs/>
                  <w:i/>
                  <w:sz w:val="22"/>
                  <w:szCs w:val="22"/>
                </w:rPr>
              </m:ctrlPr>
            </m:sSubPr>
            <m:e>
              <m:acc>
                <m:accPr>
                  <m:ctrlPr>
                    <w:rPr>
                      <w:rFonts w:ascii="Cambria Math" w:hAnsi="Cambria Math" w:cs="Arial"/>
                      <w:b/>
                      <w:bCs/>
                      <w:i/>
                      <w:sz w:val="22"/>
                      <w:szCs w:val="22"/>
                    </w:rPr>
                  </m:ctrlPr>
                </m:accPr>
                <m:e>
                  <m:r>
                    <m:rPr>
                      <m:sty m:val="bi"/>
                    </m:rPr>
                    <w:rPr>
                      <w:rFonts w:ascii="Cambria Math" w:hAnsi="Cambria Math" w:cs="Arial"/>
                      <w:sz w:val="22"/>
                      <w:szCs w:val="22"/>
                    </w:rPr>
                    <m:t>T</m:t>
                  </m:r>
                </m:e>
              </m:acc>
            </m:e>
            <m:sub>
              <m:r>
                <w:rPr>
                  <w:rFonts w:ascii="Cambria Math" w:hAnsi="Cambria Math" w:cs="Arial"/>
                  <w:sz w:val="22"/>
                  <w:szCs w:val="22"/>
                </w:rPr>
                <m:t>ν</m:t>
              </m:r>
            </m:sub>
          </m:sSub>
          <m:r>
            <m:rPr>
              <m:sty m:val="bi"/>
            </m:rP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U</m:t>
              </m:r>
            </m:e>
            <m:sub>
              <m:r>
                <w:rPr>
                  <w:rFonts w:ascii="Cambria Math" w:hAnsi="Cambria Math" w:cs="Arial"/>
                  <w:sz w:val="22"/>
                  <w:szCs w:val="22"/>
                </w:rPr>
                <m:t>ν</m:t>
              </m:r>
            </m:sub>
          </m:sSub>
          <m:sSub>
            <m:sSubPr>
              <m:ctrlPr>
                <w:rPr>
                  <w:rFonts w:ascii="Cambria Math" w:hAnsi="Cambria Math" w:cs="Arial"/>
                  <w:b/>
                  <w:bCs/>
                  <w:i/>
                  <w:sz w:val="22"/>
                  <w:szCs w:val="22"/>
                </w:rPr>
              </m:ctrlPr>
            </m:sSubPr>
            <m:e>
              <m:r>
                <m:rPr>
                  <m:sty m:val="bi"/>
                </m:rPr>
                <w:rPr>
                  <w:rFonts w:ascii="Cambria Math" w:hAnsi="Cambria Math" w:cs="Arial"/>
                  <w:sz w:val="22"/>
                  <w:szCs w:val="22"/>
                </w:rPr>
                <m:t>T</m:t>
              </m:r>
            </m:e>
            <m:sub>
              <m:r>
                <m:rPr>
                  <m:sty m:val="bi"/>
                </m:rPr>
                <w:rPr>
                  <w:rFonts w:ascii="Cambria Math" w:hAnsi="Cambria Math" w:cs="Arial"/>
                  <w:sz w:val="22"/>
                  <w:szCs w:val="22"/>
                </w:rPr>
                <m:t>P</m:t>
              </m:r>
            </m:sub>
          </m:sSub>
        </m:oMath>
      </m:oMathPara>
    </w:p>
    <w:p w14:paraId="0BA87BA4" w14:textId="77777777" w:rsidR="006D7F17" w:rsidRDefault="006D7F17"/>
    <w:sectPr w:rsidR="006D7F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F17"/>
    <w:rsid w:val="000C6275"/>
    <w:rsid w:val="002028B1"/>
    <w:rsid w:val="002C6F31"/>
    <w:rsid w:val="00621074"/>
    <w:rsid w:val="00624E58"/>
    <w:rsid w:val="006D7F17"/>
    <w:rsid w:val="006E7079"/>
    <w:rsid w:val="008F4E14"/>
    <w:rsid w:val="00961765"/>
    <w:rsid w:val="00B46C14"/>
    <w:rsid w:val="00D72BD9"/>
    <w:rsid w:val="00DD4636"/>
    <w:rsid w:val="00E4505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A50BD"/>
  <w15:chartTrackingRefBased/>
  <w15:docId w15:val="{E8CB3783-D3D4-4CAA-8E92-60F51E290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6C14"/>
  </w:style>
  <w:style w:type="paragraph" w:styleId="Heading1">
    <w:name w:val="heading 1"/>
    <w:basedOn w:val="Normal"/>
    <w:next w:val="Normal"/>
    <w:link w:val="Heading1Char"/>
    <w:uiPriority w:val="9"/>
    <w:qFormat/>
    <w:rsid w:val="006D7F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7F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7F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7F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7F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7F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7F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7F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7F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F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7F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7F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7F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7F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7F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7F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7F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7F17"/>
    <w:rPr>
      <w:rFonts w:eastAsiaTheme="majorEastAsia" w:cstheme="majorBidi"/>
      <w:color w:val="272727" w:themeColor="text1" w:themeTint="D8"/>
    </w:rPr>
  </w:style>
  <w:style w:type="paragraph" w:styleId="Title">
    <w:name w:val="Title"/>
    <w:basedOn w:val="Normal"/>
    <w:next w:val="Normal"/>
    <w:link w:val="TitleChar"/>
    <w:uiPriority w:val="10"/>
    <w:qFormat/>
    <w:rsid w:val="006D7F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7F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7F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7F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7F17"/>
    <w:pPr>
      <w:spacing w:before="160"/>
      <w:jc w:val="center"/>
    </w:pPr>
    <w:rPr>
      <w:i/>
      <w:iCs/>
      <w:color w:val="404040" w:themeColor="text1" w:themeTint="BF"/>
    </w:rPr>
  </w:style>
  <w:style w:type="character" w:customStyle="1" w:styleId="QuoteChar">
    <w:name w:val="Quote Char"/>
    <w:basedOn w:val="DefaultParagraphFont"/>
    <w:link w:val="Quote"/>
    <w:uiPriority w:val="29"/>
    <w:rsid w:val="006D7F17"/>
    <w:rPr>
      <w:i/>
      <w:iCs/>
      <w:color w:val="404040" w:themeColor="text1" w:themeTint="BF"/>
    </w:rPr>
  </w:style>
  <w:style w:type="paragraph" w:styleId="ListParagraph">
    <w:name w:val="List Paragraph"/>
    <w:basedOn w:val="Normal"/>
    <w:uiPriority w:val="34"/>
    <w:qFormat/>
    <w:rsid w:val="006D7F17"/>
    <w:pPr>
      <w:ind w:left="720"/>
      <w:contextualSpacing/>
    </w:pPr>
  </w:style>
  <w:style w:type="character" w:styleId="IntenseEmphasis">
    <w:name w:val="Intense Emphasis"/>
    <w:basedOn w:val="DefaultParagraphFont"/>
    <w:uiPriority w:val="21"/>
    <w:qFormat/>
    <w:rsid w:val="006D7F17"/>
    <w:rPr>
      <w:i/>
      <w:iCs/>
      <w:color w:val="0F4761" w:themeColor="accent1" w:themeShade="BF"/>
    </w:rPr>
  </w:style>
  <w:style w:type="paragraph" w:styleId="IntenseQuote">
    <w:name w:val="Intense Quote"/>
    <w:basedOn w:val="Normal"/>
    <w:next w:val="Normal"/>
    <w:link w:val="IntenseQuoteChar"/>
    <w:uiPriority w:val="30"/>
    <w:qFormat/>
    <w:rsid w:val="006D7F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7F17"/>
    <w:rPr>
      <w:i/>
      <w:iCs/>
      <w:color w:val="0F4761" w:themeColor="accent1" w:themeShade="BF"/>
    </w:rPr>
  </w:style>
  <w:style w:type="character" w:styleId="IntenseReference">
    <w:name w:val="Intense Reference"/>
    <w:basedOn w:val="DefaultParagraphFont"/>
    <w:uiPriority w:val="32"/>
    <w:qFormat/>
    <w:rsid w:val="006D7F17"/>
    <w:rPr>
      <w:b/>
      <w:bCs/>
      <w:smallCaps/>
      <w:color w:val="0F4761" w:themeColor="accent1" w:themeShade="BF"/>
      <w:spacing w:val="5"/>
    </w:rPr>
  </w:style>
  <w:style w:type="character" w:customStyle="1" w:styleId="normaltextrun">
    <w:name w:val="normaltextrun"/>
    <w:basedOn w:val="DefaultParagraphFont"/>
    <w:rsid w:val="006D7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Amber Xie</dc:creator>
  <cp:keywords/>
  <dc:description/>
  <cp:lastModifiedBy>Charlie McBride</cp:lastModifiedBy>
  <cp:revision>5</cp:revision>
  <dcterms:created xsi:type="dcterms:W3CDTF">2025-05-26T01:22:00Z</dcterms:created>
  <dcterms:modified xsi:type="dcterms:W3CDTF">2025-05-28T06:47:00Z</dcterms:modified>
</cp:coreProperties>
</file>