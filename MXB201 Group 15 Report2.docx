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B2D93" w14:textId="77777777" w:rsidR="009A48C7" w:rsidRPr="00A85985" w:rsidRDefault="009A48C7" w:rsidP="009A48C7"/>
    <w:p w14:paraId="686010F4" w14:textId="77777777" w:rsidR="009A48C7" w:rsidRPr="00A85985" w:rsidRDefault="009A48C7" w:rsidP="009A48C7"/>
    <w:p w14:paraId="48775574" w14:textId="77777777" w:rsidR="009A48C7" w:rsidRPr="00A85985" w:rsidRDefault="009A48C7" w:rsidP="009A48C7"/>
    <w:p w14:paraId="251623CD" w14:textId="77777777" w:rsidR="009A48C7" w:rsidRPr="00A85985" w:rsidRDefault="009A48C7" w:rsidP="009A48C7"/>
    <w:p w14:paraId="5D682F16" w14:textId="77777777" w:rsidR="009A48C7" w:rsidRPr="00A85985" w:rsidRDefault="009A48C7" w:rsidP="009A48C7"/>
    <w:p w14:paraId="00E34101" w14:textId="77777777" w:rsidR="009A48C7" w:rsidRDefault="009A48C7" w:rsidP="009A48C7"/>
    <w:p w14:paraId="294166F5" w14:textId="77777777" w:rsidR="009A48C7" w:rsidRDefault="009A48C7" w:rsidP="009A48C7"/>
    <w:p w14:paraId="4D178332" w14:textId="77777777" w:rsidR="009A48C7" w:rsidRDefault="009A48C7" w:rsidP="009A48C7"/>
    <w:p w14:paraId="1A10F15E" w14:textId="77777777" w:rsidR="009A48C7" w:rsidRDefault="009A48C7" w:rsidP="009A48C7"/>
    <w:p w14:paraId="35FE6927" w14:textId="77777777" w:rsidR="009A48C7" w:rsidRDefault="009A48C7" w:rsidP="009A48C7"/>
    <w:p w14:paraId="438C3FE9" w14:textId="77777777" w:rsidR="009A48C7" w:rsidRDefault="009A48C7" w:rsidP="009A48C7"/>
    <w:p w14:paraId="7C14C1F3" w14:textId="77777777" w:rsidR="009A48C7" w:rsidRPr="00A85985" w:rsidRDefault="009A48C7" w:rsidP="009A48C7"/>
    <w:p w14:paraId="091E97CA" w14:textId="77777777" w:rsidR="009A48C7" w:rsidRDefault="009A48C7" w:rsidP="009A48C7">
      <w:pPr>
        <w:pStyle w:val="Title"/>
      </w:pPr>
    </w:p>
    <w:p w14:paraId="43617DBD" w14:textId="40A4B0C7" w:rsidR="009A48C7" w:rsidRPr="00507CDF" w:rsidRDefault="009A48C7" w:rsidP="009A48C7">
      <w:pPr>
        <w:pStyle w:val="Title"/>
      </w:pPr>
      <w:r>
        <w:t>MXB201 Technical Report</w:t>
      </w:r>
    </w:p>
    <w:p w14:paraId="0E219C3F" w14:textId="77777777" w:rsidR="009A48C7" w:rsidRDefault="009A48C7" w:rsidP="009A48C7">
      <w:pPr>
        <w:pStyle w:val="Subtitle"/>
        <w:numPr>
          <w:ilvl w:val="0"/>
          <w:numId w:val="0"/>
        </w:numPr>
        <w:jc w:val="left"/>
      </w:pPr>
    </w:p>
    <w:p w14:paraId="08D3A88A" w14:textId="74D5178A" w:rsidR="009A48C7" w:rsidRDefault="00B1340A" w:rsidP="009A48C7">
      <w:pPr>
        <w:pStyle w:val="Subtitle"/>
      </w:pPr>
      <w:r w:rsidRPr="00B1340A">
        <w:t>Amber Xie</w:t>
      </w:r>
      <w:r w:rsidR="009A48C7">
        <w:t>,</w:t>
      </w:r>
    </w:p>
    <w:p w14:paraId="19E99636" w14:textId="3F5DDDAD" w:rsidR="00B1340A" w:rsidRPr="00B1340A" w:rsidRDefault="00B1340A" w:rsidP="00B1340A">
      <w:pPr>
        <w:pStyle w:val="Subtitle"/>
      </w:pPr>
      <w:r w:rsidRPr="00B1340A">
        <w:t xml:space="preserve">Anish Kamalakkannan </w:t>
      </w:r>
    </w:p>
    <w:p w14:paraId="5801271C" w14:textId="1F90D776" w:rsidR="00B1340A" w:rsidRDefault="009A48C7" w:rsidP="00B1340A">
      <w:pPr>
        <w:pStyle w:val="Subtitle"/>
      </w:pPr>
      <w:r>
        <w:t>Charlie McBride</w:t>
      </w:r>
    </w:p>
    <w:p w14:paraId="7D292379" w14:textId="77777777" w:rsidR="00B1340A" w:rsidRDefault="00B1340A" w:rsidP="009A48C7">
      <w:pPr>
        <w:pStyle w:val="Subtitle"/>
      </w:pPr>
      <w:r w:rsidRPr="00AE4BCF">
        <w:rPr>
          <w:rStyle w:val="eop"/>
        </w:rPr>
        <w:t>Jean Warren Bulacan</w:t>
      </w:r>
      <w:r>
        <w:t xml:space="preserve"> </w:t>
      </w:r>
    </w:p>
    <w:p w14:paraId="475E2FA6" w14:textId="2E42E4B4" w:rsidR="009A48C7" w:rsidRPr="00E8139C" w:rsidRDefault="009A48C7" w:rsidP="009A48C7">
      <w:pPr>
        <w:pStyle w:val="Subtitle"/>
      </w:pPr>
      <w:r>
        <w:t>01/06/2025</w:t>
      </w:r>
      <w:r>
        <w:br w:type="page"/>
      </w:r>
    </w:p>
    <w:sdt>
      <w:sdtPr>
        <w:rPr>
          <w:rFonts w:eastAsia="Calibri" w:cs="Calibri"/>
          <w:sz w:val="20"/>
          <w:szCs w:val="20"/>
          <w:lang w:val="en-AU" w:eastAsia="zh-CN"/>
        </w:rPr>
        <w:id w:val="1958375099"/>
        <w:docPartObj>
          <w:docPartGallery w:val="Table of Contents"/>
          <w:docPartUnique/>
        </w:docPartObj>
      </w:sdtPr>
      <w:sdtContent>
        <w:p w14:paraId="7B387BFD" w14:textId="77777777" w:rsidR="00B1077F" w:rsidRPr="006513BA" w:rsidRDefault="00B1077F" w:rsidP="00B1077F">
          <w:pPr>
            <w:pStyle w:val="TOCHeading"/>
            <w:rPr>
              <w:rFonts w:cs="Calibri"/>
            </w:rPr>
          </w:pPr>
          <w:r w:rsidRPr="7BCBBB5F">
            <w:rPr>
              <w:rFonts w:cs="Calibri"/>
            </w:rPr>
            <w:t>Table of Contents</w:t>
          </w:r>
        </w:p>
        <w:p w14:paraId="2AA7FC6A" w14:textId="5F714C21" w:rsidR="007425A1" w:rsidRDefault="00B1077F">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r>
            <w:fldChar w:fldCharType="begin"/>
          </w:r>
          <w:r>
            <w:instrText>TOC \o "1-5" \z \u \h</w:instrText>
          </w:r>
          <w:r>
            <w:fldChar w:fldCharType="separate"/>
          </w:r>
          <w:hyperlink w:anchor="_Toc199700800" w:history="1">
            <w:r w:rsidR="007425A1" w:rsidRPr="00ED544F">
              <w:rPr>
                <w:rStyle w:val="Hyperlink"/>
                <w:noProof/>
              </w:rPr>
              <w:t>1</w:t>
            </w:r>
            <w:r w:rsidR="007425A1">
              <w:rPr>
                <w:rFonts w:asciiTheme="minorHAnsi" w:eastAsiaTheme="minorEastAsia" w:hAnsiTheme="minorHAnsi" w:cstheme="minorBidi"/>
                <w:b w:val="0"/>
                <w:bCs w:val="0"/>
                <w:noProof/>
                <w:color w:val="auto"/>
                <w:kern w:val="2"/>
                <w:sz w:val="24"/>
                <w:szCs w:val="24"/>
                <w14:ligatures w14:val="standardContextual"/>
              </w:rPr>
              <w:tab/>
            </w:r>
            <w:r w:rsidR="007425A1" w:rsidRPr="00ED544F">
              <w:rPr>
                <w:rStyle w:val="Hyperlink"/>
                <w:noProof/>
              </w:rPr>
              <w:t>Introduction</w:t>
            </w:r>
            <w:r w:rsidR="007425A1">
              <w:rPr>
                <w:noProof/>
                <w:webHidden/>
              </w:rPr>
              <w:tab/>
            </w:r>
            <w:r w:rsidR="007425A1">
              <w:rPr>
                <w:noProof/>
                <w:webHidden/>
              </w:rPr>
              <w:fldChar w:fldCharType="begin"/>
            </w:r>
            <w:r w:rsidR="007425A1">
              <w:rPr>
                <w:noProof/>
                <w:webHidden/>
              </w:rPr>
              <w:instrText xml:space="preserve"> PAGEREF _Toc199700800 \h </w:instrText>
            </w:r>
            <w:r w:rsidR="007425A1">
              <w:rPr>
                <w:noProof/>
                <w:webHidden/>
              </w:rPr>
            </w:r>
            <w:r w:rsidR="007425A1">
              <w:rPr>
                <w:noProof/>
                <w:webHidden/>
              </w:rPr>
              <w:fldChar w:fldCharType="separate"/>
            </w:r>
            <w:r w:rsidR="007425A1">
              <w:rPr>
                <w:noProof/>
                <w:webHidden/>
              </w:rPr>
              <w:t>2</w:t>
            </w:r>
            <w:r w:rsidR="007425A1">
              <w:rPr>
                <w:noProof/>
                <w:webHidden/>
              </w:rPr>
              <w:fldChar w:fldCharType="end"/>
            </w:r>
          </w:hyperlink>
        </w:p>
        <w:p w14:paraId="098B4581" w14:textId="5DB0A35E"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01" w:history="1">
            <w:r w:rsidRPr="00ED544F">
              <w:rPr>
                <w:rStyle w:val="Hyperlink"/>
                <w:noProof/>
              </w:rPr>
              <w:t>2</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Part I: Diffusion Tensor Fitting in MRI</w:t>
            </w:r>
            <w:r>
              <w:rPr>
                <w:noProof/>
                <w:webHidden/>
              </w:rPr>
              <w:tab/>
            </w:r>
            <w:r>
              <w:rPr>
                <w:noProof/>
                <w:webHidden/>
              </w:rPr>
              <w:fldChar w:fldCharType="begin"/>
            </w:r>
            <w:r>
              <w:rPr>
                <w:noProof/>
                <w:webHidden/>
              </w:rPr>
              <w:instrText xml:space="preserve"> PAGEREF _Toc199700801 \h </w:instrText>
            </w:r>
            <w:r>
              <w:rPr>
                <w:noProof/>
                <w:webHidden/>
              </w:rPr>
            </w:r>
            <w:r>
              <w:rPr>
                <w:noProof/>
                <w:webHidden/>
              </w:rPr>
              <w:fldChar w:fldCharType="separate"/>
            </w:r>
            <w:r>
              <w:rPr>
                <w:noProof/>
                <w:webHidden/>
              </w:rPr>
              <w:t>2</w:t>
            </w:r>
            <w:r>
              <w:rPr>
                <w:noProof/>
                <w:webHidden/>
              </w:rPr>
              <w:fldChar w:fldCharType="end"/>
            </w:r>
          </w:hyperlink>
        </w:p>
        <w:p w14:paraId="3EF614EB" w14:textId="0AB2D01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2" w:history="1">
            <w:r w:rsidRPr="00ED544F">
              <w:rPr>
                <w:rStyle w:val="Hyperlink"/>
                <w:noProof/>
              </w:rPr>
              <w:t>2.1</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Issues with Bad or Invalid Data</w:t>
            </w:r>
            <w:r>
              <w:rPr>
                <w:noProof/>
                <w:webHidden/>
              </w:rPr>
              <w:tab/>
            </w:r>
            <w:r>
              <w:rPr>
                <w:noProof/>
                <w:webHidden/>
              </w:rPr>
              <w:fldChar w:fldCharType="begin"/>
            </w:r>
            <w:r>
              <w:rPr>
                <w:noProof/>
                <w:webHidden/>
              </w:rPr>
              <w:instrText xml:space="preserve"> PAGEREF _Toc199700802 \h </w:instrText>
            </w:r>
            <w:r>
              <w:rPr>
                <w:noProof/>
                <w:webHidden/>
              </w:rPr>
            </w:r>
            <w:r>
              <w:rPr>
                <w:noProof/>
                <w:webHidden/>
              </w:rPr>
              <w:fldChar w:fldCharType="separate"/>
            </w:r>
            <w:r>
              <w:rPr>
                <w:noProof/>
                <w:webHidden/>
              </w:rPr>
              <w:t>5</w:t>
            </w:r>
            <w:r>
              <w:rPr>
                <w:noProof/>
                <w:webHidden/>
              </w:rPr>
              <w:fldChar w:fldCharType="end"/>
            </w:r>
          </w:hyperlink>
        </w:p>
        <w:p w14:paraId="018D57E9" w14:textId="0B3C5E7D"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03" w:history="1">
            <w:r w:rsidRPr="00ED544F">
              <w:rPr>
                <w:rStyle w:val="Hyperlink"/>
                <w:noProof/>
              </w:rPr>
              <w:t>3</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Part II: Feature Extraction</w:t>
            </w:r>
            <w:r>
              <w:rPr>
                <w:noProof/>
                <w:webHidden/>
              </w:rPr>
              <w:tab/>
            </w:r>
            <w:r>
              <w:rPr>
                <w:noProof/>
                <w:webHidden/>
              </w:rPr>
              <w:fldChar w:fldCharType="begin"/>
            </w:r>
            <w:r>
              <w:rPr>
                <w:noProof/>
                <w:webHidden/>
              </w:rPr>
              <w:instrText xml:space="preserve"> PAGEREF _Toc199700803 \h </w:instrText>
            </w:r>
            <w:r>
              <w:rPr>
                <w:noProof/>
                <w:webHidden/>
              </w:rPr>
            </w:r>
            <w:r>
              <w:rPr>
                <w:noProof/>
                <w:webHidden/>
              </w:rPr>
              <w:fldChar w:fldCharType="separate"/>
            </w:r>
            <w:r>
              <w:rPr>
                <w:noProof/>
                <w:webHidden/>
              </w:rPr>
              <w:t>6</w:t>
            </w:r>
            <w:r>
              <w:rPr>
                <w:noProof/>
                <w:webHidden/>
              </w:rPr>
              <w:fldChar w:fldCharType="end"/>
            </w:r>
          </w:hyperlink>
        </w:p>
        <w:p w14:paraId="267245A3" w14:textId="28E155C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4" w:history="1">
            <w:r w:rsidRPr="00ED544F">
              <w:rPr>
                <w:rStyle w:val="Hyperlink"/>
                <w:noProof/>
              </w:rPr>
              <w:t>3.1</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Motivation</w:t>
            </w:r>
            <w:r>
              <w:rPr>
                <w:noProof/>
                <w:webHidden/>
              </w:rPr>
              <w:tab/>
            </w:r>
            <w:r>
              <w:rPr>
                <w:noProof/>
                <w:webHidden/>
              </w:rPr>
              <w:fldChar w:fldCharType="begin"/>
            </w:r>
            <w:r>
              <w:rPr>
                <w:noProof/>
                <w:webHidden/>
              </w:rPr>
              <w:instrText xml:space="preserve"> PAGEREF _Toc199700804 \h </w:instrText>
            </w:r>
            <w:r>
              <w:rPr>
                <w:noProof/>
                <w:webHidden/>
              </w:rPr>
            </w:r>
            <w:r>
              <w:rPr>
                <w:noProof/>
                <w:webHidden/>
              </w:rPr>
              <w:fldChar w:fldCharType="separate"/>
            </w:r>
            <w:r>
              <w:rPr>
                <w:noProof/>
                <w:webHidden/>
              </w:rPr>
              <w:t>6</w:t>
            </w:r>
            <w:r>
              <w:rPr>
                <w:noProof/>
                <w:webHidden/>
              </w:rPr>
              <w:fldChar w:fldCharType="end"/>
            </w:r>
          </w:hyperlink>
        </w:p>
        <w:p w14:paraId="08E63657" w14:textId="4A638503"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5" w:history="1">
            <w:r w:rsidRPr="00ED544F">
              <w:rPr>
                <w:rStyle w:val="Hyperlink"/>
                <w:noProof/>
              </w:rPr>
              <w:t>3.2</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Mathematical foundation</w:t>
            </w:r>
            <w:r>
              <w:rPr>
                <w:noProof/>
                <w:webHidden/>
              </w:rPr>
              <w:tab/>
            </w:r>
            <w:r>
              <w:rPr>
                <w:noProof/>
                <w:webHidden/>
              </w:rPr>
              <w:fldChar w:fldCharType="begin"/>
            </w:r>
            <w:r>
              <w:rPr>
                <w:noProof/>
                <w:webHidden/>
              </w:rPr>
              <w:instrText xml:space="preserve"> PAGEREF _Toc199700805 \h </w:instrText>
            </w:r>
            <w:r>
              <w:rPr>
                <w:noProof/>
                <w:webHidden/>
              </w:rPr>
            </w:r>
            <w:r>
              <w:rPr>
                <w:noProof/>
                <w:webHidden/>
              </w:rPr>
              <w:fldChar w:fldCharType="separate"/>
            </w:r>
            <w:r>
              <w:rPr>
                <w:noProof/>
                <w:webHidden/>
              </w:rPr>
              <w:t>6</w:t>
            </w:r>
            <w:r>
              <w:rPr>
                <w:noProof/>
                <w:webHidden/>
              </w:rPr>
              <w:fldChar w:fldCharType="end"/>
            </w:r>
          </w:hyperlink>
        </w:p>
        <w:p w14:paraId="02BF6876" w14:textId="03B2EFDF"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6" w:history="1">
            <w:r w:rsidRPr="00ED544F">
              <w:rPr>
                <w:rStyle w:val="Hyperlink"/>
                <w:noProof/>
              </w:rPr>
              <w:t>3.3</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Eigenfaces</w:t>
            </w:r>
            <w:r>
              <w:rPr>
                <w:noProof/>
                <w:webHidden/>
              </w:rPr>
              <w:tab/>
            </w:r>
            <w:r>
              <w:rPr>
                <w:noProof/>
                <w:webHidden/>
              </w:rPr>
              <w:fldChar w:fldCharType="begin"/>
            </w:r>
            <w:r>
              <w:rPr>
                <w:noProof/>
                <w:webHidden/>
              </w:rPr>
              <w:instrText xml:space="preserve"> PAGEREF _Toc199700806 \h </w:instrText>
            </w:r>
            <w:r>
              <w:rPr>
                <w:noProof/>
                <w:webHidden/>
              </w:rPr>
            </w:r>
            <w:r>
              <w:rPr>
                <w:noProof/>
                <w:webHidden/>
              </w:rPr>
              <w:fldChar w:fldCharType="separate"/>
            </w:r>
            <w:r>
              <w:rPr>
                <w:noProof/>
                <w:webHidden/>
              </w:rPr>
              <w:t>7</w:t>
            </w:r>
            <w:r>
              <w:rPr>
                <w:noProof/>
                <w:webHidden/>
              </w:rPr>
              <w:fldChar w:fldCharType="end"/>
            </w:r>
          </w:hyperlink>
        </w:p>
        <w:p w14:paraId="04171F38" w14:textId="25B8406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7" w:history="1">
            <w:r w:rsidRPr="00ED544F">
              <w:rPr>
                <w:rStyle w:val="Hyperlink"/>
                <w:noProof/>
              </w:rPr>
              <w:t>3.4</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Projection onto subspaces</w:t>
            </w:r>
            <w:r>
              <w:rPr>
                <w:noProof/>
                <w:webHidden/>
              </w:rPr>
              <w:tab/>
            </w:r>
            <w:r>
              <w:rPr>
                <w:noProof/>
                <w:webHidden/>
              </w:rPr>
              <w:fldChar w:fldCharType="begin"/>
            </w:r>
            <w:r>
              <w:rPr>
                <w:noProof/>
                <w:webHidden/>
              </w:rPr>
              <w:instrText xml:space="preserve"> PAGEREF _Toc199700807 \h </w:instrText>
            </w:r>
            <w:r>
              <w:rPr>
                <w:noProof/>
                <w:webHidden/>
              </w:rPr>
            </w:r>
            <w:r>
              <w:rPr>
                <w:noProof/>
                <w:webHidden/>
              </w:rPr>
              <w:fldChar w:fldCharType="separate"/>
            </w:r>
            <w:r>
              <w:rPr>
                <w:noProof/>
                <w:webHidden/>
              </w:rPr>
              <w:t>8</w:t>
            </w:r>
            <w:r>
              <w:rPr>
                <w:noProof/>
                <w:webHidden/>
              </w:rPr>
              <w:fldChar w:fldCharType="end"/>
            </w:r>
          </w:hyperlink>
        </w:p>
        <w:p w14:paraId="061566DA" w14:textId="248F581C"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8" w:history="1">
            <w:r w:rsidRPr="00ED544F">
              <w:rPr>
                <w:rStyle w:val="Hyperlink"/>
                <w:noProof/>
              </w:rPr>
              <w:t>3.5</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Moustache detector</w:t>
            </w:r>
            <w:r>
              <w:rPr>
                <w:noProof/>
                <w:webHidden/>
              </w:rPr>
              <w:tab/>
            </w:r>
            <w:r>
              <w:rPr>
                <w:noProof/>
                <w:webHidden/>
              </w:rPr>
              <w:fldChar w:fldCharType="begin"/>
            </w:r>
            <w:r>
              <w:rPr>
                <w:noProof/>
                <w:webHidden/>
              </w:rPr>
              <w:instrText xml:space="preserve"> PAGEREF _Toc199700808 \h </w:instrText>
            </w:r>
            <w:r>
              <w:rPr>
                <w:noProof/>
                <w:webHidden/>
              </w:rPr>
            </w:r>
            <w:r>
              <w:rPr>
                <w:noProof/>
                <w:webHidden/>
              </w:rPr>
              <w:fldChar w:fldCharType="separate"/>
            </w:r>
            <w:r>
              <w:rPr>
                <w:noProof/>
                <w:webHidden/>
              </w:rPr>
              <w:t>8</w:t>
            </w:r>
            <w:r>
              <w:rPr>
                <w:noProof/>
                <w:webHidden/>
              </w:rPr>
              <w:fldChar w:fldCharType="end"/>
            </w:r>
          </w:hyperlink>
        </w:p>
        <w:p w14:paraId="7E176E33" w14:textId="27EF7FBF" w:rsidR="007425A1" w:rsidRDefault="007425A1">
          <w:pPr>
            <w:pStyle w:val="TOC2"/>
            <w:tabs>
              <w:tab w:val="left" w:pos="880"/>
              <w:tab w:val="right" w:leader="dot" w:pos="9010"/>
            </w:tabs>
            <w:rPr>
              <w:rFonts w:asciiTheme="minorHAnsi" w:eastAsiaTheme="minorEastAsia" w:hAnsiTheme="minorHAnsi" w:cstheme="minorBidi"/>
              <w:iCs w:val="0"/>
              <w:noProof/>
              <w:color w:val="auto"/>
              <w:kern w:val="2"/>
              <w:sz w:val="24"/>
              <w:szCs w:val="24"/>
              <w14:ligatures w14:val="standardContextual"/>
            </w:rPr>
          </w:pPr>
          <w:hyperlink w:anchor="_Toc199700809" w:history="1">
            <w:r w:rsidRPr="00ED544F">
              <w:rPr>
                <w:rStyle w:val="Hyperlink"/>
                <w:noProof/>
              </w:rPr>
              <w:t>3.6</w:t>
            </w:r>
            <w:r>
              <w:rPr>
                <w:rFonts w:asciiTheme="minorHAnsi" w:eastAsiaTheme="minorEastAsia" w:hAnsiTheme="minorHAnsi" w:cstheme="minorBidi"/>
                <w:iCs w:val="0"/>
                <w:noProof/>
                <w:color w:val="auto"/>
                <w:kern w:val="2"/>
                <w:sz w:val="24"/>
                <w:szCs w:val="24"/>
                <w14:ligatures w14:val="standardContextual"/>
              </w:rPr>
              <w:tab/>
            </w:r>
            <w:r w:rsidRPr="00ED544F">
              <w:rPr>
                <w:rStyle w:val="Hyperlink"/>
                <w:noProof/>
              </w:rPr>
              <w:t>Relevance</w:t>
            </w:r>
            <w:r>
              <w:rPr>
                <w:noProof/>
                <w:webHidden/>
              </w:rPr>
              <w:tab/>
            </w:r>
            <w:r>
              <w:rPr>
                <w:noProof/>
                <w:webHidden/>
              </w:rPr>
              <w:fldChar w:fldCharType="begin"/>
            </w:r>
            <w:r>
              <w:rPr>
                <w:noProof/>
                <w:webHidden/>
              </w:rPr>
              <w:instrText xml:space="preserve"> PAGEREF _Toc199700809 \h </w:instrText>
            </w:r>
            <w:r>
              <w:rPr>
                <w:noProof/>
                <w:webHidden/>
              </w:rPr>
            </w:r>
            <w:r>
              <w:rPr>
                <w:noProof/>
                <w:webHidden/>
              </w:rPr>
              <w:fldChar w:fldCharType="separate"/>
            </w:r>
            <w:r>
              <w:rPr>
                <w:noProof/>
                <w:webHidden/>
              </w:rPr>
              <w:t>9</w:t>
            </w:r>
            <w:r>
              <w:rPr>
                <w:noProof/>
                <w:webHidden/>
              </w:rPr>
              <w:fldChar w:fldCharType="end"/>
            </w:r>
          </w:hyperlink>
        </w:p>
        <w:p w14:paraId="63EB9383" w14:textId="0CB3BCB6"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10" w:history="1">
            <w:r w:rsidRPr="00ED544F">
              <w:rPr>
                <w:rStyle w:val="Hyperlink"/>
                <w:noProof/>
              </w:rPr>
              <w:t>4</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Conclusion</w:t>
            </w:r>
            <w:r>
              <w:rPr>
                <w:noProof/>
                <w:webHidden/>
              </w:rPr>
              <w:tab/>
            </w:r>
            <w:r>
              <w:rPr>
                <w:noProof/>
                <w:webHidden/>
              </w:rPr>
              <w:fldChar w:fldCharType="begin"/>
            </w:r>
            <w:r>
              <w:rPr>
                <w:noProof/>
                <w:webHidden/>
              </w:rPr>
              <w:instrText xml:space="preserve"> PAGEREF _Toc199700810 \h </w:instrText>
            </w:r>
            <w:r>
              <w:rPr>
                <w:noProof/>
                <w:webHidden/>
              </w:rPr>
            </w:r>
            <w:r>
              <w:rPr>
                <w:noProof/>
                <w:webHidden/>
              </w:rPr>
              <w:fldChar w:fldCharType="separate"/>
            </w:r>
            <w:r>
              <w:rPr>
                <w:noProof/>
                <w:webHidden/>
              </w:rPr>
              <w:t>10</w:t>
            </w:r>
            <w:r>
              <w:rPr>
                <w:noProof/>
                <w:webHidden/>
              </w:rPr>
              <w:fldChar w:fldCharType="end"/>
            </w:r>
          </w:hyperlink>
        </w:p>
        <w:p w14:paraId="5F86F010" w14:textId="59EDC2D5" w:rsidR="007425A1" w:rsidRDefault="007425A1">
          <w:pPr>
            <w:pStyle w:val="TOC1"/>
            <w:tabs>
              <w:tab w:val="left" w:pos="440"/>
              <w:tab w:val="right" w:leader="dot" w:pos="9010"/>
            </w:tabs>
            <w:rPr>
              <w:rFonts w:asciiTheme="minorHAnsi" w:eastAsiaTheme="minorEastAsia" w:hAnsiTheme="minorHAnsi" w:cstheme="minorBidi"/>
              <w:b w:val="0"/>
              <w:bCs w:val="0"/>
              <w:noProof/>
              <w:color w:val="auto"/>
              <w:kern w:val="2"/>
              <w:sz w:val="24"/>
              <w:szCs w:val="24"/>
              <w14:ligatures w14:val="standardContextual"/>
            </w:rPr>
          </w:pPr>
          <w:hyperlink w:anchor="_Toc199700811" w:history="1">
            <w:r w:rsidRPr="00ED544F">
              <w:rPr>
                <w:rStyle w:val="Hyperlink"/>
                <w:noProof/>
              </w:rPr>
              <w:t>5</w:t>
            </w:r>
            <w:r>
              <w:rPr>
                <w:rFonts w:asciiTheme="minorHAnsi" w:eastAsiaTheme="minorEastAsia" w:hAnsiTheme="minorHAnsi" w:cstheme="minorBidi"/>
                <w:b w:val="0"/>
                <w:bCs w:val="0"/>
                <w:noProof/>
                <w:color w:val="auto"/>
                <w:kern w:val="2"/>
                <w:sz w:val="24"/>
                <w:szCs w:val="24"/>
                <w14:ligatures w14:val="standardContextual"/>
              </w:rPr>
              <w:tab/>
            </w:r>
            <w:r w:rsidRPr="00ED544F">
              <w:rPr>
                <w:rStyle w:val="Hyperlink"/>
                <w:noProof/>
              </w:rPr>
              <w:t>References</w:t>
            </w:r>
            <w:r>
              <w:rPr>
                <w:noProof/>
                <w:webHidden/>
              </w:rPr>
              <w:tab/>
            </w:r>
            <w:r>
              <w:rPr>
                <w:noProof/>
                <w:webHidden/>
              </w:rPr>
              <w:fldChar w:fldCharType="begin"/>
            </w:r>
            <w:r>
              <w:rPr>
                <w:noProof/>
                <w:webHidden/>
              </w:rPr>
              <w:instrText xml:space="preserve"> PAGEREF _Toc199700811 \h </w:instrText>
            </w:r>
            <w:r>
              <w:rPr>
                <w:noProof/>
                <w:webHidden/>
              </w:rPr>
            </w:r>
            <w:r>
              <w:rPr>
                <w:noProof/>
                <w:webHidden/>
              </w:rPr>
              <w:fldChar w:fldCharType="separate"/>
            </w:r>
            <w:r>
              <w:rPr>
                <w:noProof/>
                <w:webHidden/>
              </w:rPr>
              <w:t>10</w:t>
            </w:r>
            <w:r>
              <w:rPr>
                <w:noProof/>
                <w:webHidden/>
              </w:rPr>
              <w:fldChar w:fldCharType="end"/>
            </w:r>
          </w:hyperlink>
        </w:p>
        <w:p w14:paraId="26442133" w14:textId="56B49018" w:rsidR="00B1077F" w:rsidRPr="00B1077F" w:rsidRDefault="00B1077F" w:rsidP="00B1077F">
          <w:pPr>
            <w:pStyle w:val="TOC1"/>
            <w:tabs>
              <w:tab w:val="left" w:pos="435"/>
              <w:tab w:val="right" w:leader="dot" w:pos="9000"/>
            </w:tabs>
          </w:pPr>
          <w:r>
            <w:fldChar w:fldCharType="end"/>
          </w:r>
        </w:p>
      </w:sdtContent>
    </w:sdt>
    <w:p w14:paraId="360B913F" w14:textId="77777777" w:rsidR="00B1077F" w:rsidRDefault="00B1077F" w:rsidP="00B1077F">
      <w:pPr>
        <w:pStyle w:val="Heading1"/>
        <w:rPr>
          <w:rStyle w:val="eop"/>
        </w:rPr>
      </w:pPr>
      <w:bookmarkStart w:id="0" w:name="_Toc199700800"/>
      <w:r w:rsidRPr="002C30AE">
        <w:rPr>
          <w:rStyle w:val="eop"/>
        </w:rPr>
        <w:t>Introduction</w:t>
      </w:r>
      <w:bookmarkEnd w:id="0"/>
    </w:p>
    <w:p w14:paraId="74CFE0F2" w14:textId="77777777" w:rsidR="00B1077F" w:rsidRPr="00B1077F" w:rsidRDefault="00B1077F" w:rsidP="00B1077F">
      <w:r w:rsidRPr="00B1077F">
        <w:t>This report investigates two linear algebra-based approaches to modelling and interpreting high-dimensional image data. The report is divided into two sections corresponding to these tasks, outlining the methods used, results, and relevant visualisations.</w:t>
      </w:r>
    </w:p>
    <w:p w14:paraId="65F5938E" w14:textId="77777777" w:rsidR="00B1077F" w:rsidRPr="00B1077F" w:rsidRDefault="00B1077F" w:rsidP="00B1077F">
      <w:r w:rsidRPr="00B1077F">
        <w:t xml:space="preserve">Part I focuses on processing diffusion-weighted MRI scans: a common medical imaging technique used to examine soft tissue structures such as the brain. This is done to estimate the diffusion tensor </w:t>
      </w:r>
      <m:oMath>
        <m:r>
          <w:rPr>
            <w:rFonts w:ascii="Cambria Math" w:hAnsi="Cambria Math"/>
          </w:rPr>
          <m:t>D∈</m:t>
        </m:r>
        <m:sSup>
          <m:sSupPr>
            <m:ctrlPr>
              <w:rPr>
                <w:rFonts w:ascii="Cambria Math" w:hAnsi="Cambria Math"/>
              </w:rPr>
            </m:ctrlPr>
          </m:sSupPr>
          <m:e>
            <m:r>
              <m:rPr>
                <m:scr m:val="double-struck"/>
              </m:rPr>
              <w:rPr>
                <w:rFonts w:ascii="Cambria Math" w:hAnsi="Cambria Math"/>
              </w:rPr>
              <m:t>R</m:t>
            </m:r>
          </m:e>
          <m:sup>
            <m:r>
              <w:rPr>
                <w:rFonts w:ascii="Cambria Math" w:hAnsi="Cambria Math"/>
              </w:rPr>
              <m:t>3×3</m:t>
            </m:r>
          </m:sup>
        </m:sSup>
      </m:oMath>
      <w:r w:rsidRPr="00B1077F">
        <w:t xml:space="preserve">  at each voxel. By modelling signal attenuation as an exponential function of gradient direction and tensor components, an overdetermined linear system is formed and solved using least squares. From the estimated tensor, derived quantities such as mean diffusivity, fractional anisotropy, and principal diffusion direction are computed and visualised.</w:t>
      </w:r>
    </w:p>
    <w:p w14:paraId="1FABE2D8" w14:textId="6214BDFF" w:rsidR="00B1077F" w:rsidRDefault="00B1077F" w:rsidP="00B1077F">
      <w:r w:rsidRPr="00B1077F">
        <w:t>Part II examines a dataset of 1000 greyscale facial images. The reduced singular value decomposition is applied to extract eigenfaces, allowing dimensionality reduction and image reconstruction. These coordinates are used for basic feature classification, demonstrated through detecting the presence of a moustache. In the context of MRI scans, this process can be used for various functions, including the recognition of “biomarkers” to aid in identifying neurodegenerative diseases or tumours.</w:t>
      </w:r>
    </w:p>
    <w:p w14:paraId="544983C9" w14:textId="77777777" w:rsidR="00B1077F" w:rsidRDefault="00B1077F" w:rsidP="00B1077F"/>
    <w:p w14:paraId="426A5725" w14:textId="67513A53" w:rsidR="00B1077F" w:rsidRPr="00B1077F" w:rsidRDefault="00B1077F" w:rsidP="00B1077F">
      <w:pPr>
        <w:pStyle w:val="Heading1"/>
      </w:pPr>
      <w:bookmarkStart w:id="1" w:name="_Toc199700801"/>
      <w:r w:rsidRPr="00B1077F">
        <w:t>Part I: Diffusion Tensor Fitting in MRI</w:t>
      </w:r>
      <w:bookmarkEnd w:id="1"/>
    </w:p>
    <w:p w14:paraId="049E109E" w14:textId="77777777" w:rsidR="00B1077F" w:rsidRPr="00B1077F" w:rsidRDefault="00B1077F" w:rsidP="00B1077F">
      <w:r w:rsidRPr="00B1077F">
        <w:t xml:space="preserve">Diffusion Tensor Imaging (DTI) is an MRI-based neuroimaging technique designed to quantify the diffusivity of water molecules within biological tissues (Jiang et al., 2006), particularly in the brain. The primary objective of DTI is to estimate the diffusion tensor </w:t>
      </w:r>
      <m:oMath>
        <m: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3×3</m:t>
            </m:r>
          </m:sup>
        </m:sSup>
      </m:oMath>
      <w:r w:rsidRPr="00B1077F">
        <w:t xml:space="preserve"> at each voxel in the scan, providing insights into the microstructural organisation and integrity of neural tissue (Jiang et al., 2006).</w:t>
      </w:r>
    </w:p>
    <w:p w14:paraId="3EF03FA3" w14:textId="77777777" w:rsidR="00B1077F" w:rsidRPr="00B1077F" w:rsidRDefault="00B1077F" w:rsidP="00B1077F">
      <w:r w:rsidRPr="00B1077F">
        <w:t xml:space="preserve">The physical basis of MRI relies on the nuclear spin properties of hydrogen protons, which possess a magnetic moment that aligns with an externally applied magnetic field (Elster, 2019). When subjected to a carefully tuned radiofrequency pulse, these aligned protons are </w:t>
      </w:r>
      <w:r w:rsidRPr="00B1077F">
        <w:lastRenderedPageBreak/>
        <w:t xml:space="preserve">excited and begin to </w:t>
      </w:r>
      <w:proofErr w:type="spellStart"/>
      <w:r w:rsidRPr="00B1077F">
        <w:t>precess</w:t>
      </w:r>
      <w:proofErr w:type="spellEnd"/>
      <w:r w:rsidRPr="00B1077F">
        <w:t xml:space="preserve"> around the direction of the magnetic field. As they relax back to their equilibrium state, they send out signals that are detected by the MRI scanner.</w:t>
      </w:r>
    </w:p>
    <w:p w14:paraId="21C61992" w14:textId="77777777" w:rsidR="00B1077F" w:rsidRPr="00B1077F" w:rsidRDefault="00B1077F" w:rsidP="00B1077F">
      <w:r w:rsidRPr="00B1077F">
        <w:t>In DTI, magnetic field gradients are applied in multiple directions, and the resulting changes in signal attenuation caused by the directional diffusion of water, are used to infer the components of the diffusion tensor (Jiang et al., 2006; Elster, 2019). This tensor captures the three-dimensional pattern of water diffusion within the brain, allowing for reconstruction of meaningful clinical indicators such as mean diffusivity and fractional anisotropy.</w:t>
      </w:r>
    </w:p>
    <w:p w14:paraId="47CFC936" w14:textId="77777777" w:rsidR="00B1077F" w:rsidRPr="00B1077F" w:rsidRDefault="00B1077F" w:rsidP="00B1077F"/>
    <w:p w14:paraId="0966E7EC" w14:textId="77777777" w:rsidR="00B1077F" w:rsidRPr="00B1077F" w:rsidRDefault="00B1077F" w:rsidP="00B1077F">
      <w:r w:rsidRPr="00B1077F">
        <w:t xml:space="preserve">The acquired MRI signal </w:t>
      </w:r>
      <m:oMath>
        <m:r>
          <w:rPr>
            <w:rFonts w:ascii="Cambria Math" w:hAnsi="Cambria Math"/>
          </w:rPr>
          <m:t>S</m:t>
        </m:r>
      </m:oMath>
      <w:r w:rsidRPr="00B1077F">
        <w:t xml:space="preserve"> under diffusion weighting decays exponentially according to: </w:t>
      </w:r>
    </w:p>
    <w:p w14:paraId="4BDC1144" w14:textId="77777777" w:rsidR="00B1077F" w:rsidRPr="00B1077F" w:rsidRDefault="00B1077F" w:rsidP="00B1077F">
      <m:oMathPara>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0</m:t>
              </m:r>
            </m:sub>
          </m:sSub>
          <m:sSup>
            <m:sSupPr>
              <m:ctrlPr>
                <w:rPr>
                  <w:rFonts w:ascii="Cambria Math" w:hAnsi="Cambria Math"/>
                </w:rPr>
              </m:ctrlPr>
            </m:sSupPr>
            <m:e>
              <m:r>
                <w:rPr>
                  <w:rFonts w:ascii="Cambria Math" w:hAnsi="Cambria Math"/>
                </w:rPr>
                <m:t>e</m:t>
              </m:r>
            </m:e>
            <m:sup>
              <m:r>
                <w:rPr>
                  <w:rFonts w:ascii="Cambria Math" w:hAnsi="Cambria Math"/>
                </w:rPr>
                <m:t>-b</m:t>
              </m:r>
              <m:sSup>
                <m:sSupPr>
                  <m:ctrlPr>
                    <w:rPr>
                      <w:rFonts w:ascii="Cambria Math" w:hAnsi="Cambria Math"/>
                    </w:rPr>
                  </m:ctrlPr>
                </m:sSupPr>
                <m:e>
                  <m:r>
                    <w:rPr>
                      <w:rFonts w:ascii="Cambria Math" w:hAnsi="Cambria Math"/>
                    </w:rPr>
                    <m:t>g</m:t>
                  </m:r>
                </m:e>
                <m:sup>
                  <m:r>
                    <w:rPr>
                      <w:rFonts w:ascii="Cambria Math" w:hAnsi="Cambria Math"/>
                    </w:rPr>
                    <m:t>T</m:t>
                  </m:r>
                </m:sup>
              </m:sSup>
              <m:r>
                <w:rPr>
                  <w:rFonts w:ascii="Cambria Math" w:hAnsi="Cambria Math"/>
                </w:rPr>
                <m:t>Dg</m:t>
              </m:r>
            </m:sup>
          </m:sSup>
        </m:oMath>
      </m:oMathPara>
    </w:p>
    <w:p w14:paraId="548F30F3" w14:textId="77777777" w:rsidR="00B1077F" w:rsidRPr="00B1077F" w:rsidRDefault="00B1077F" w:rsidP="00B1077F">
      <w:r w:rsidRPr="00B1077F">
        <w:t>Where:</w:t>
      </w:r>
    </w:p>
    <w:p w14:paraId="1455AC8D" w14:textId="77777777" w:rsidR="00B1077F" w:rsidRPr="00B1077F" w:rsidRDefault="00000000" w:rsidP="00B1077F">
      <m:oMath>
        <m:sSub>
          <m:sSubPr>
            <m:ctrlPr>
              <w:rPr>
                <w:rFonts w:ascii="Cambria Math" w:hAnsi="Cambria Math"/>
              </w:rPr>
            </m:ctrlPr>
          </m:sSubPr>
          <m:e>
            <m:r>
              <w:rPr>
                <w:rFonts w:ascii="Cambria Math" w:hAnsi="Cambria Math"/>
              </w:rPr>
              <m:t>S</m:t>
            </m:r>
          </m:e>
          <m:sub>
            <m:r>
              <w:rPr>
                <w:rFonts w:ascii="Cambria Math" w:hAnsi="Cambria Math"/>
              </w:rPr>
              <m:t>0</m:t>
            </m:r>
          </m:sub>
        </m:sSub>
      </m:oMath>
      <w:r w:rsidR="00B1077F" w:rsidRPr="00B1077F">
        <w:t xml:space="preserve"> is the baseline signal obtained without diffusion sensitisation, </w:t>
      </w:r>
    </w:p>
    <w:p w14:paraId="35C961A2" w14:textId="77777777" w:rsidR="00B1077F" w:rsidRPr="00B1077F" w:rsidRDefault="00B1077F" w:rsidP="00B1077F">
      <m:oMath>
        <m:r>
          <w:rPr>
            <w:rFonts w:ascii="Cambria Math" w:hAnsi="Cambria Math"/>
          </w:rPr>
          <m:t>b</m:t>
        </m:r>
      </m:oMath>
      <w:r w:rsidRPr="00B1077F">
        <w:t xml:space="preserve"> is a constant scalar known as the diffusion weighting factor, and</w:t>
      </w:r>
    </w:p>
    <w:p w14:paraId="09B3577A" w14:textId="77777777" w:rsidR="00B1077F" w:rsidRPr="00B1077F" w:rsidRDefault="00B1077F" w:rsidP="00B1077F">
      <m:oMath>
        <m:r>
          <w:rPr>
            <w:rFonts w:ascii="Cambria Math" w:hAnsi="Cambria Math"/>
          </w:rPr>
          <m:t>g</m:t>
        </m:r>
      </m:oMath>
      <w:r w:rsidRPr="00B1077F">
        <w:t xml:space="preserve"> is the normalised gradient direction vector.</w:t>
      </w:r>
    </w:p>
    <w:p w14:paraId="402F8BB5" w14:textId="77777777" w:rsidR="00B1077F" w:rsidRPr="00B1077F" w:rsidRDefault="00B1077F" w:rsidP="00B1077F"/>
    <w:p w14:paraId="7B0F74EB" w14:textId="77777777" w:rsidR="00B1077F" w:rsidRPr="00B1077F" w:rsidRDefault="00B1077F" w:rsidP="00B1077F">
      <w:r w:rsidRPr="00B1077F">
        <w:t xml:space="preserve">To estimate these tensor components, multiple MRI signals </w:t>
      </w:r>
      <m:oMath>
        <m:sSub>
          <m:sSubPr>
            <m:ctrlPr>
              <w:rPr>
                <w:rFonts w:ascii="Cambria Math" w:hAnsi="Cambria Math"/>
              </w:rPr>
            </m:ctrlPr>
          </m:sSubPr>
          <m:e>
            <m:r>
              <w:rPr>
                <w:rFonts w:ascii="Cambria Math" w:hAnsi="Cambria Math"/>
              </w:rPr>
              <m:t>S</m:t>
            </m:r>
          </m:e>
          <m:sub>
            <m:r>
              <w:rPr>
                <w:rFonts w:ascii="Cambria Math" w:hAnsi="Cambria Math"/>
              </w:rPr>
              <m:t>k</m:t>
            </m:r>
          </m:sub>
        </m:sSub>
      </m:oMath>
      <w:r w:rsidRPr="00B1077F">
        <w:t xml:space="preserve"> are recorded with gradient pulses applied in various directions </w:t>
      </w:r>
      <m:oMath>
        <m:sSub>
          <m:sSubPr>
            <m:ctrlPr>
              <w:rPr>
                <w:rFonts w:ascii="Cambria Math" w:hAnsi="Cambria Math"/>
              </w:rPr>
            </m:ctrlPr>
          </m:sSubPr>
          <m:e>
            <m:r>
              <w:rPr>
                <w:rFonts w:ascii="Cambria Math" w:hAnsi="Cambria Math"/>
              </w:rPr>
              <m:t>g</m:t>
            </m:r>
          </m:e>
          <m:sub>
            <m:r>
              <w:rPr>
                <w:rFonts w:ascii="Cambria Math" w:hAnsi="Cambria Math"/>
              </w:rPr>
              <m:t>k</m:t>
            </m:r>
          </m:sub>
        </m:sSub>
      </m:oMath>
      <w:r w:rsidRPr="00B1077F">
        <w:t>, typically using 30 to 64 different directions to ensure robust estimates (Jiang et al., 2006). The signal relationship, transformed via logarithms, becomes a linear equation:</w:t>
      </w:r>
    </w:p>
    <w:p w14:paraId="1B05573B" w14:textId="77777777" w:rsidR="00B1077F" w:rsidRPr="00B1077F" w:rsidRDefault="00000000" w:rsidP="00B1077F">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r>
            <w:rPr>
              <w:rFonts w:ascii="Cambria Math" w:hAnsi="Cambria Math"/>
            </w:rPr>
            <m:t>= -b</m:t>
          </m:r>
          <m:sSubSup>
            <m:sSubSupPr>
              <m:ctrlPr>
                <w:rPr>
                  <w:rFonts w:ascii="Cambria Math" w:hAnsi="Cambria Math"/>
                </w:rPr>
              </m:ctrlPr>
            </m:sSubSupPr>
            <m:e>
              <m:r>
                <w:rPr>
                  <w:rFonts w:ascii="Cambria Math" w:hAnsi="Cambria Math"/>
                </w:rPr>
                <m:t>g</m:t>
              </m:r>
            </m:e>
            <m:sub>
              <m:r>
                <w:rPr>
                  <w:rFonts w:ascii="Cambria Math" w:hAnsi="Cambria Math"/>
                </w:rPr>
                <m:t>k</m:t>
              </m:r>
            </m:sub>
            <m:sup>
              <m:r>
                <w:rPr>
                  <w:rFonts w:ascii="Cambria Math" w:hAnsi="Cambria Math"/>
                </w:rPr>
                <m:t>T</m:t>
              </m:r>
            </m:sup>
          </m:sSubSup>
          <m:r>
            <w:rPr>
              <w:rFonts w:ascii="Cambria Math" w:hAnsi="Cambria Math"/>
            </w:rPr>
            <m:t>D</m:t>
          </m:r>
          <m:sSub>
            <m:sSubPr>
              <m:ctrlPr>
                <w:rPr>
                  <w:rFonts w:ascii="Cambria Math" w:hAnsi="Cambria Math"/>
                </w:rPr>
              </m:ctrlPr>
            </m:sSubPr>
            <m:e>
              <m:r>
                <w:rPr>
                  <w:rFonts w:ascii="Cambria Math" w:hAnsi="Cambria Math"/>
                </w:rPr>
                <m:t>g</m:t>
              </m:r>
            </m:e>
            <m:sub>
              <m:r>
                <w:rPr>
                  <w:rFonts w:ascii="Cambria Math" w:hAnsi="Cambria Math"/>
                </w:rPr>
                <m:t>k</m:t>
              </m:r>
            </m:sub>
          </m:sSub>
        </m:oMath>
      </m:oMathPara>
    </w:p>
    <w:p w14:paraId="36F02FA7" w14:textId="77777777" w:rsidR="00B1077F" w:rsidRPr="00B1077F" w:rsidRDefault="00B1077F" w:rsidP="00B1077F"/>
    <w:p w14:paraId="3760DC81" w14:textId="77777777" w:rsidR="00B1077F" w:rsidRPr="00B1077F" w:rsidRDefault="00B1077F" w:rsidP="00B1077F">
      <w:r w:rsidRPr="00B1077F">
        <w:t xml:space="preserve">Given the symmetric nature of the diffusion tensor </w:t>
      </w:r>
      <m:oMath>
        <m:r>
          <w:rPr>
            <w:rFonts w:ascii="Cambria Math" w:hAnsi="Cambria Math"/>
          </w:rPr>
          <m:t>D</m:t>
        </m:r>
      </m:oMath>
      <w:r w:rsidRPr="00B1077F">
        <w:t>, there are only six independent tensor components that must be estimated at each voxel, which is</w:t>
      </w:r>
    </w:p>
    <w:p w14:paraId="00F15EE5" w14:textId="065968CC" w:rsidR="00B1077F" w:rsidRPr="00B1077F" w:rsidRDefault="00B1077F" w:rsidP="00B1077F">
      <m:oMathPara>
        <m:oMath>
          <m:r>
            <w:rPr>
              <w:rFonts w:ascii="Cambria Math" w:hAnsi="Cambria Math"/>
            </w:rPr>
            <m:t>d=</m:t>
          </m:r>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xx</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yy</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zz</m:t>
                      </m:r>
                    </m:sub>
                  </m:sSub>
                  <m:r>
                    <w:rPr>
                      <w:rFonts w:ascii="Cambria Math" w:hAnsi="Cambria Math"/>
                    </w:rPr>
                    <m:t xml:space="preserve">, Dxy, </m:t>
                  </m:r>
                  <m:sSub>
                    <m:sSubPr>
                      <m:ctrlPr>
                        <w:rPr>
                          <w:rFonts w:ascii="Cambria Math" w:hAnsi="Cambria Math"/>
                        </w:rPr>
                      </m:ctrlPr>
                    </m:sSubPr>
                    <m:e>
                      <m:r>
                        <w:rPr>
                          <w:rFonts w:ascii="Cambria Math" w:hAnsi="Cambria Math"/>
                        </w:rPr>
                        <m:t>D</m:t>
                      </m:r>
                    </m:e>
                    <m:sub>
                      <m:r>
                        <w:rPr>
                          <w:rFonts w:ascii="Cambria Math" w:hAnsi="Cambria Math"/>
                        </w:rPr>
                        <m:t>xz</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yz</m:t>
                      </m:r>
                    </m:sub>
                  </m:sSub>
                </m:e>
              </m:d>
            </m:e>
            <m:sup>
              <m:r>
                <w:rPr>
                  <w:rFonts w:ascii="Cambria Math" w:hAnsi="Cambria Math"/>
                </w:rPr>
                <m:t>T</m:t>
              </m:r>
            </m:sup>
          </m:sSup>
        </m:oMath>
      </m:oMathPara>
    </w:p>
    <w:p w14:paraId="79D51F07" w14:textId="77777777" w:rsidR="00B1077F" w:rsidRPr="00B1077F" w:rsidRDefault="00B1077F" w:rsidP="00B1077F"/>
    <w:p w14:paraId="46D2238D" w14:textId="77777777" w:rsidR="00B1077F" w:rsidRPr="00B1077F" w:rsidRDefault="00B1077F" w:rsidP="00B1077F">
      <w:r w:rsidRPr="00B1077F">
        <w:t xml:space="preserve">For a single gradient direction </w:t>
      </w:r>
      <m:oMath>
        <m: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k</m:t>
            </m:r>
          </m:sub>
        </m:sSub>
      </m:oMath>
      <w:r w:rsidRPr="00B1077F">
        <w:t xml:space="preserve"> this gives a linear equation in the six unknowns:</w:t>
      </w:r>
    </w:p>
    <w:p w14:paraId="06AAA015" w14:textId="77777777" w:rsidR="00B1077F" w:rsidRPr="00B1077F" w:rsidRDefault="00000000" w:rsidP="00B1077F">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r>
            <w:rPr>
              <w:rFonts w:ascii="Cambria Math" w:hAnsi="Cambria Math"/>
            </w:rPr>
            <m:t>= -b [</m:t>
          </m:r>
          <m:sSubSup>
            <m:sSubSupPr>
              <m:ctrlPr>
                <w:rPr>
                  <w:rFonts w:ascii="Cambria Math" w:hAnsi="Cambria Math"/>
                </w:rPr>
              </m:ctrlPr>
            </m:sSubSupPr>
            <m:e>
              <m:r>
                <w:rPr>
                  <w:rFonts w:ascii="Cambria Math" w:hAnsi="Cambria Math"/>
                </w:rPr>
                <m:t>g</m:t>
              </m:r>
            </m:e>
            <m:sub>
              <m:r>
                <w:rPr>
                  <w:rFonts w:ascii="Cambria Math" w:hAnsi="Cambria Math"/>
                </w:rPr>
                <m:t>1k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2k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 xml:space="preserve"> g</m:t>
              </m:r>
            </m:e>
            <m:sub>
              <m:r>
                <w:rPr>
                  <w:rFonts w:ascii="Cambria Math" w:hAnsi="Cambria Math"/>
                </w:rPr>
                <m:t>3k</m:t>
              </m:r>
            </m:sub>
            <m:sup>
              <m:r>
                <w:rPr>
                  <w:rFonts w:ascii="Cambria Math" w:hAnsi="Cambria Math"/>
                </w:rPr>
                <m:t>2</m:t>
              </m:r>
            </m:sup>
          </m:sSubSup>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2k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2k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m:t>
          </m:r>
          <m:r>
            <m:rPr>
              <m:sty m:val="bi"/>
            </m:rPr>
            <w:rPr>
              <w:rFonts w:ascii="Cambria Math" w:hAnsi="Cambria Math"/>
            </w:rPr>
            <m:t>d</m:t>
          </m:r>
        </m:oMath>
      </m:oMathPara>
    </w:p>
    <w:p w14:paraId="5ACC0BFC" w14:textId="77777777" w:rsidR="00B1077F" w:rsidRPr="00B1077F" w:rsidRDefault="00B1077F" w:rsidP="00B1077F"/>
    <w:p w14:paraId="60F4B1E3" w14:textId="77777777" w:rsidR="00B1077F" w:rsidRPr="00B1077F" w:rsidRDefault="00B1077F" w:rsidP="00B1077F">
      <w:r w:rsidRPr="00B1077F">
        <w:t>Rearranging terms yields an overdetermined linear system, with n diffusion directions (</w:t>
      </w:r>
      <m:oMath>
        <m:r>
          <w:rPr>
            <w:rFonts w:ascii="Cambria Math" w:hAnsi="Cambria Math"/>
          </w:rPr>
          <m:t>g=</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m:t>
            </m:r>
          </m:sub>
        </m:sSub>
      </m:oMath>
      <w:r w:rsidRPr="00B1077F">
        <w:t xml:space="preserve"> one obtains</w:t>
      </w:r>
    </w:p>
    <w:p w14:paraId="26594E86" w14:textId="77777777" w:rsidR="00B1077F" w:rsidRPr="00B1077F" w:rsidRDefault="00B1077F" w:rsidP="00B1077F">
      <m:oMathPara>
        <m:oMath>
          <m:r>
            <w:rPr>
              <w:rFonts w:ascii="Cambria Math" w:hAnsi="Cambria Math"/>
            </w:rPr>
            <m:t>Ad=B</m:t>
          </m:r>
        </m:oMath>
      </m:oMathPara>
    </w:p>
    <w:p w14:paraId="4B262439" w14:textId="77777777" w:rsidR="00B1077F" w:rsidRPr="00B1077F" w:rsidRDefault="00B1077F" w:rsidP="00B1077F">
      <w:r w:rsidRPr="00B1077F">
        <w:t>Where:</w:t>
      </w:r>
    </w:p>
    <w:p w14:paraId="11488BBB" w14:textId="77777777" w:rsidR="00B1077F" w:rsidRPr="00B1077F" w:rsidRDefault="00B1077F" w:rsidP="00B1077F">
      <m:oMath>
        <m:r>
          <m:rPr>
            <m:sty m:val="bi"/>
          </m:rPr>
          <w:rPr>
            <w:rFonts w:ascii="Cambria Math" w:hAnsi="Cambria Math"/>
          </w:rPr>
          <m:t>d</m:t>
        </m:r>
      </m:oMath>
      <w:r w:rsidRPr="00B1077F">
        <w:t xml:space="preserve"> is the 6-component vector of unknown tensor elements</w:t>
      </w:r>
      <m:oMath>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xx</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yy</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zz</m:t>
                    </m:r>
                  </m:sub>
                </m:sSub>
                <m:r>
                  <w:rPr>
                    <w:rFonts w:ascii="Cambria Math" w:hAnsi="Cambria Math"/>
                  </w:rPr>
                  <m:t xml:space="preserve">, Dxy, </m:t>
                </m:r>
                <m:sSub>
                  <m:sSubPr>
                    <m:ctrlPr>
                      <w:rPr>
                        <w:rFonts w:ascii="Cambria Math" w:hAnsi="Cambria Math"/>
                      </w:rPr>
                    </m:ctrlPr>
                  </m:sSubPr>
                  <m:e>
                    <m:r>
                      <w:rPr>
                        <w:rFonts w:ascii="Cambria Math" w:hAnsi="Cambria Math"/>
                      </w:rPr>
                      <m:t>D</m:t>
                    </m:r>
                  </m:e>
                  <m:sub>
                    <m:r>
                      <w:rPr>
                        <w:rFonts w:ascii="Cambria Math" w:hAnsi="Cambria Math"/>
                      </w:rPr>
                      <m:t>xz</m:t>
                    </m:r>
                  </m:sub>
                </m:sSub>
                <m: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yz</m:t>
                    </m:r>
                  </m:sub>
                </m:sSub>
              </m:e>
            </m:d>
          </m:e>
          <m:sup>
            <m:r>
              <w:rPr>
                <w:rFonts w:ascii="Cambria Math" w:hAnsi="Cambria Math"/>
              </w:rPr>
              <m:t>T</m:t>
            </m:r>
          </m:sup>
        </m:sSup>
      </m:oMath>
      <w:r w:rsidRPr="00B1077F">
        <w:t xml:space="preserve"> , </w:t>
      </w:r>
    </w:p>
    <w:p w14:paraId="2725436D" w14:textId="77777777" w:rsidR="00B1077F" w:rsidRPr="00B1077F" w:rsidRDefault="00000000" w:rsidP="00B1077F">
      <m:oMath>
        <m:sSub>
          <m:sSubPr>
            <m:ctrlPr>
              <w:rPr>
                <w:rFonts w:ascii="Cambria Math" w:hAnsi="Cambria Math"/>
              </w:rPr>
            </m:ctrlPr>
          </m:sSubPr>
          <m:e>
            <m:r>
              <w:rPr>
                <w:rFonts w:ascii="Cambria Math" w:hAnsi="Cambria Math"/>
              </w:rPr>
              <m:t>A</m:t>
            </m:r>
          </m:e>
          <m:sub>
            <m:r>
              <w:rPr>
                <w:rFonts w:ascii="Cambria Math" w:hAnsi="Cambria Math"/>
              </w:rPr>
              <m:t>k, :</m:t>
            </m:r>
          </m:sub>
        </m:sSub>
      </m:oMath>
      <w:r w:rsidR="00B1077F" w:rsidRPr="00B1077F">
        <w:t xml:space="preserve"> is the matrix composed of known gradient directions</w:t>
      </w:r>
      <m:oMath>
        <m:r>
          <w:rPr>
            <w:rFonts w:ascii="Cambria Math" w:hAnsi="Cambria Math"/>
          </w:rPr>
          <m:t>-b [</m:t>
        </m:r>
        <m:sSubSup>
          <m:sSubSupPr>
            <m:ctrlPr>
              <w:rPr>
                <w:rFonts w:ascii="Cambria Math" w:hAnsi="Cambria Math"/>
              </w:rPr>
            </m:ctrlPr>
          </m:sSubSupPr>
          <m:e>
            <m:r>
              <w:rPr>
                <w:rFonts w:ascii="Cambria Math" w:hAnsi="Cambria Math"/>
              </w:rPr>
              <m:t>g</m:t>
            </m:r>
          </m:e>
          <m:sub>
            <m:r>
              <w:rPr>
                <w:rFonts w:ascii="Cambria Math" w:hAnsi="Cambria Math"/>
              </w:rPr>
              <m:t>1k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2k</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 xml:space="preserve">  g</m:t>
            </m:r>
          </m:e>
          <m:sub>
            <m:r>
              <w:rPr>
                <w:rFonts w:ascii="Cambria Math" w:hAnsi="Cambria Math"/>
              </w:rPr>
              <m:t>3k</m:t>
            </m:r>
          </m:sub>
          <m:sup>
            <m:r>
              <w:rPr>
                <w:rFonts w:ascii="Cambria Math" w:hAnsi="Cambria Math"/>
              </w:rPr>
              <m:t>2</m:t>
            </m:r>
          </m:sup>
        </m:sSubSup>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2k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1k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 xml:space="preserve">  2</m:t>
        </m:r>
        <m:sSub>
          <m:sSubPr>
            <m:ctrlPr>
              <w:rPr>
                <w:rFonts w:ascii="Cambria Math" w:hAnsi="Cambria Math"/>
              </w:rPr>
            </m:ctrlPr>
          </m:sSubPr>
          <m:e>
            <m:r>
              <w:rPr>
                <w:rFonts w:ascii="Cambria Math" w:hAnsi="Cambria Math"/>
              </w:rPr>
              <m:t>g</m:t>
            </m:r>
          </m:e>
          <m:sub>
            <m:r>
              <w:rPr>
                <w:rFonts w:ascii="Cambria Math" w:hAnsi="Cambria Math"/>
              </w:rPr>
              <m:t>2k</m:t>
            </m:r>
          </m:sub>
        </m:sSub>
        <m:sSub>
          <m:sSubPr>
            <m:ctrlPr>
              <w:rPr>
                <w:rFonts w:ascii="Cambria Math" w:hAnsi="Cambria Math"/>
              </w:rPr>
            </m:ctrlPr>
          </m:sSubPr>
          <m:e>
            <m:r>
              <w:rPr>
                <w:rFonts w:ascii="Cambria Math" w:hAnsi="Cambria Math"/>
              </w:rPr>
              <m:t>g</m:t>
            </m:r>
          </m:e>
          <m:sub>
            <m:r>
              <w:rPr>
                <w:rFonts w:ascii="Cambria Math" w:hAnsi="Cambria Math"/>
              </w:rPr>
              <m:t>3k</m:t>
            </m:r>
          </m:sub>
        </m:sSub>
        <m:r>
          <w:rPr>
            <w:rFonts w:ascii="Cambria Math" w:hAnsi="Cambria Math"/>
          </w:rPr>
          <m:t>]</m:t>
        </m:r>
      </m:oMath>
      <w:r w:rsidR="00B1077F" w:rsidRPr="00B1077F">
        <w:t>,</w:t>
      </w:r>
    </w:p>
    <w:p w14:paraId="5B9872CE" w14:textId="77777777" w:rsidR="00B1077F" w:rsidRPr="00B1077F" w:rsidRDefault="00B1077F" w:rsidP="00B1077F">
      <w:r w:rsidRPr="00B1077F">
        <w:t xml:space="preserve">and </w:t>
      </w:r>
      <m:oMath>
        <m:r>
          <w:rPr>
            <w:rFonts w:ascii="Cambria Math" w:hAnsi="Cambria Math"/>
          </w:rPr>
          <m:t>B</m:t>
        </m:r>
      </m:oMath>
      <w:r w:rsidRPr="00B1077F">
        <w:t xml:space="preserve"> is the vector of measured log-signal ratios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k</m:t>
                        </m:r>
                      </m:sub>
                    </m:sSub>
                  </m:num>
                  <m:den>
                    <m:sSub>
                      <m:sSubPr>
                        <m:ctrlPr>
                          <w:rPr>
                            <w:rFonts w:ascii="Cambria Math" w:hAnsi="Cambria Math"/>
                          </w:rPr>
                        </m:ctrlPr>
                      </m:sSubPr>
                      <m:e>
                        <m:r>
                          <w:rPr>
                            <w:rFonts w:ascii="Cambria Math" w:hAnsi="Cambria Math"/>
                          </w:rPr>
                          <m:t>S</m:t>
                        </m:r>
                      </m:e>
                      <m:sub>
                        <m:r>
                          <w:rPr>
                            <w:rFonts w:ascii="Cambria Math" w:hAnsi="Cambria Math"/>
                          </w:rPr>
                          <m:t>0</m:t>
                        </m:r>
                      </m:sub>
                    </m:sSub>
                  </m:den>
                </m:f>
              </m:e>
            </m:d>
          </m:e>
        </m:func>
      </m:oMath>
      <w:r w:rsidRPr="00B1077F">
        <w:t>.</w:t>
      </w:r>
    </w:p>
    <w:p w14:paraId="02792A3F" w14:textId="77777777" w:rsidR="00B1077F" w:rsidRPr="00B1077F" w:rsidRDefault="00B1077F" w:rsidP="00B1077F"/>
    <w:p w14:paraId="10BB7127" w14:textId="77777777" w:rsidR="000600D9" w:rsidRDefault="000600D9" w:rsidP="00B1077F"/>
    <w:p w14:paraId="7D566B74" w14:textId="2D5AD573" w:rsidR="00B1077F" w:rsidRPr="00B1077F" w:rsidRDefault="00B1077F" w:rsidP="00B1077F">
      <w:r w:rsidRPr="00B1077F">
        <w:lastRenderedPageBreak/>
        <w:t>A voxel-wise solution is obtained via:</w:t>
      </w:r>
    </w:p>
    <w:p w14:paraId="776546AA" w14:textId="77777777" w:rsidR="00B1077F" w:rsidRPr="00B1077F" w:rsidRDefault="00000000" w:rsidP="00B1077F">
      <m:oMathPara>
        <m:oMath>
          <m:acc>
            <m:accPr>
              <m:ctrlPr>
                <w:rPr>
                  <w:rFonts w:ascii="Cambria Math" w:hAnsi="Cambria Math"/>
                </w:rPr>
              </m:ctrlPr>
            </m:accPr>
            <m:e>
              <m:r>
                <w:rPr>
                  <w:rFonts w:ascii="Cambria Math" w:hAnsi="Cambria Math"/>
                </w:rPr>
                <m:t>d</m:t>
              </m:r>
            </m:e>
          </m:acc>
          <m: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rPr>
                <m:t>-1</m:t>
              </m:r>
            </m:sup>
          </m:sSup>
          <m:sSup>
            <m:sSupPr>
              <m:ctrlPr>
                <w:rPr>
                  <w:rFonts w:ascii="Cambria Math" w:hAnsi="Cambria Math"/>
                </w:rPr>
              </m:ctrlPr>
            </m:sSupPr>
            <m:e>
              <m:r>
                <w:rPr>
                  <w:rFonts w:ascii="Cambria Math" w:hAnsi="Cambria Math"/>
                </w:rPr>
                <m:t>A</m:t>
              </m:r>
            </m:e>
            <m:sup>
              <m:r>
                <w:rPr>
                  <w:rFonts w:ascii="Cambria Math" w:hAnsi="Cambria Math"/>
                </w:rPr>
                <m:t>T</m:t>
              </m:r>
            </m:sup>
          </m:sSup>
          <m:r>
            <w:rPr>
              <w:rFonts w:ascii="Cambria Math" w:hAnsi="Cambria Math"/>
            </w:rPr>
            <m:t>B</m:t>
          </m:r>
        </m:oMath>
      </m:oMathPara>
    </w:p>
    <w:p w14:paraId="0354CC64" w14:textId="77777777" w:rsidR="00B1077F" w:rsidRPr="00B1077F" w:rsidRDefault="00B1077F" w:rsidP="00B1077F">
      <w:r w:rsidRPr="00B1077F">
        <w:t>Jiang et al. (2006) recommend solving this overdetermined system using the pseudo-inverse, although in practice, computational tools such as MATLAB's backslash operator offer equivalent solutions and improved numerical stability.</w:t>
      </w:r>
    </w:p>
    <w:p w14:paraId="6731C9B4" w14:textId="77777777" w:rsidR="00B1077F" w:rsidRPr="00B1077F" w:rsidRDefault="00B1077F" w:rsidP="00B1077F"/>
    <w:p w14:paraId="7C13F321" w14:textId="77777777" w:rsidR="00B1077F" w:rsidRPr="00B1077F" w:rsidRDefault="00B1077F" w:rsidP="00B1077F">
      <w:r w:rsidRPr="00B1077F">
        <w:t xml:space="preserve">Re-insert </w:t>
      </w:r>
      <m:oMath>
        <m:acc>
          <m:accPr>
            <m:ctrlPr>
              <w:rPr>
                <w:rFonts w:ascii="Cambria Math" w:hAnsi="Cambria Math"/>
              </w:rPr>
            </m:ctrlPr>
          </m:accPr>
          <m:e>
            <m:r>
              <w:rPr>
                <w:rFonts w:ascii="Cambria Math" w:hAnsi="Cambria Math"/>
              </w:rPr>
              <m:t>d</m:t>
            </m:r>
          </m:e>
        </m:acc>
      </m:oMath>
      <w:r w:rsidRPr="00B1077F">
        <w:t xml:space="preserve"> into the symmetric matrix </w:t>
      </w:r>
      <m:oMath>
        <m:acc>
          <m:accPr>
            <m:ctrlPr>
              <w:rPr>
                <w:rFonts w:ascii="Cambria Math" w:hAnsi="Cambria Math"/>
              </w:rPr>
            </m:ctrlPr>
          </m:accPr>
          <m:e>
            <m:r>
              <w:rPr>
                <w:rFonts w:ascii="Cambria Math" w:hAnsi="Cambria Math"/>
              </w:rPr>
              <m:t>D</m:t>
            </m:r>
          </m:e>
        </m:acc>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1</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4</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5</m:t>
                          </m:r>
                        </m:sub>
                      </m:sSub>
                    </m:e>
                  </m:acc>
                </m:e>
              </m:m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4</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2</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6</m:t>
                          </m:r>
                        </m:sub>
                      </m:sSub>
                    </m:e>
                  </m:acc>
                </m:e>
              </m:mr>
              <m:mr>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5</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6</m:t>
                          </m:r>
                        </m:sub>
                      </m:sSub>
                    </m:e>
                  </m:acc>
                </m:e>
                <m:e>
                  <m:acc>
                    <m:accPr>
                      <m:ctrlPr>
                        <w:rPr>
                          <w:rFonts w:ascii="Cambria Math" w:hAnsi="Cambria Math"/>
                        </w:rPr>
                      </m:ctrlPr>
                    </m:accPr>
                    <m:e>
                      <m:sSub>
                        <m:sSubPr>
                          <m:ctrlPr>
                            <w:rPr>
                              <w:rFonts w:ascii="Cambria Math" w:hAnsi="Cambria Math"/>
                            </w:rPr>
                          </m:ctrlPr>
                        </m:sSubPr>
                        <m:e>
                          <m:r>
                            <w:rPr>
                              <w:rFonts w:ascii="Cambria Math" w:hAnsi="Cambria Math"/>
                            </w:rPr>
                            <m:t>d</m:t>
                          </m:r>
                        </m:e>
                        <m:sub>
                          <m:r>
                            <w:rPr>
                              <w:rFonts w:ascii="Cambria Math" w:hAnsi="Cambria Math"/>
                            </w:rPr>
                            <m:t>3</m:t>
                          </m:r>
                        </m:sub>
                      </m:sSub>
                    </m:e>
                  </m:acc>
                </m:e>
              </m:mr>
            </m:m>
          </m:e>
        </m:d>
      </m:oMath>
      <w:r w:rsidRPr="00B1077F">
        <w:t xml:space="preserve">, then obtain </w:t>
      </w:r>
    </w:p>
    <w:p w14:paraId="246329AF" w14:textId="77777777" w:rsidR="00B1077F" w:rsidRPr="00B1077F" w:rsidRDefault="00B1077F" w:rsidP="00B1077F">
      <w:pPr>
        <w:pStyle w:val="ListParagraph"/>
        <w:numPr>
          <w:ilvl w:val="0"/>
          <w:numId w:val="39"/>
        </w:numPr>
      </w:pPr>
      <w:r w:rsidRPr="00B1077F">
        <w:t xml:space="preserve">Mean diffusivity </w:t>
      </w:r>
      <m:oMath>
        <m:r>
          <w:rPr>
            <w:rFonts w:ascii="Cambria Math" w:hAnsi="Cambria Math"/>
          </w:rPr>
          <m:t>MD=</m:t>
        </m:r>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tr</m:t>
        </m:r>
        <m:acc>
          <m:accPr>
            <m:ctrlPr>
              <w:rPr>
                <w:rFonts w:ascii="Cambria Math" w:hAnsi="Cambria Math"/>
              </w:rPr>
            </m:ctrlPr>
          </m:accPr>
          <m:e>
            <m:r>
              <w:rPr>
                <w:rFonts w:ascii="Cambria Math" w:hAnsi="Cambria Math"/>
              </w:rPr>
              <m:t>D</m:t>
            </m:r>
          </m:e>
        </m:acc>
      </m:oMath>
    </w:p>
    <w:p w14:paraId="0B42D93F" w14:textId="77777777" w:rsidR="00B1077F" w:rsidRPr="00B1077F" w:rsidRDefault="00B1077F" w:rsidP="00B1077F">
      <w:pPr>
        <w:pStyle w:val="ListParagraph"/>
        <w:numPr>
          <w:ilvl w:val="0"/>
          <w:numId w:val="39"/>
        </w:numPr>
      </w:pPr>
      <w:r w:rsidRPr="00B1077F">
        <w:t xml:space="preserve">Fractional anisotropy from the eigenvalues </w:t>
      </w:r>
      <m:oMath>
        <m:r>
          <w:rPr>
            <w:rFonts w:ascii="Cambria Math" w:hAnsi="Cambria Math"/>
          </w:rPr>
          <m:t>λ1≥λ2≥λ3</m:t>
        </m:r>
      </m:oMath>
    </w:p>
    <w:p w14:paraId="1E9501FB" w14:textId="77777777" w:rsidR="00B1077F" w:rsidRPr="00B1077F" w:rsidRDefault="00B1077F" w:rsidP="00B1077F">
      <w:pPr>
        <w:pStyle w:val="ListParagraph"/>
        <w:numPr>
          <w:ilvl w:val="0"/>
          <w:numId w:val="39"/>
        </w:numPr>
      </w:pPr>
      <w:r w:rsidRPr="00B1077F">
        <w:t xml:space="preserve">Principal diffusion direction: eigenvector of </w:t>
      </w:r>
      <m:oMath>
        <m:r>
          <w:rPr>
            <w:rFonts w:ascii="Cambria Math" w:hAnsi="Cambria Math"/>
          </w:rPr>
          <m:t>λ1</m:t>
        </m:r>
      </m:oMath>
      <w:r w:rsidRPr="00B1077F">
        <w:t xml:space="preserve"> tractography</w:t>
      </w:r>
    </w:p>
    <w:p w14:paraId="5579C795" w14:textId="77777777" w:rsidR="00B1077F" w:rsidRPr="00B1077F" w:rsidRDefault="00B1077F" w:rsidP="00B1077F"/>
    <w:p w14:paraId="3BEA9152" w14:textId="77777777" w:rsidR="00B1077F" w:rsidRPr="00B1077F" w:rsidRDefault="00B1077F" w:rsidP="00B1077F">
      <w:r w:rsidRPr="00B1077F">
        <w:t>Quantitative maps derived from the eigenvalues and eigenvectors of the fitted diffusion tensor (Elster, 2019) are shown in Figures 1 to 3. Together they summarise both the magnitude and directional anisotropy of diffusion across the brain.</w:t>
      </w:r>
    </w:p>
    <w:p w14:paraId="30D5C9BC" w14:textId="77777777" w:rsidR="00B1077F" w:rsidRPr="00B1077F" w:rsidRDefault="00B1077F" w:rsidP="00B1077F">
      <w:pPr>
        <w:jc w:val="center"/>
      </w:pPr>
      <w:r w:rsidRPr="00B1077F">
        <w:rPr>
          <w:noProof/>
        </w:rPr>
        <w:drawing>
          <wp:inline distT="0" distB="0" distL="0" distR="0" wp14:anchorId="1CEA5ED0" wp14:editId="664414C5">
            <wp:extent cx="1589832" cy="2140527"/>
            <wp:effectExtent l="0" t="0" r="0" b="0"/>
            <wp:docPr id="508352059" name="Picture 2" descr="A close-up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52059" name="Picture 2" descr="A close-up of a brai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1596449" cy="2149435"/>
                    </a:xfrm>
                    <a:prstGeom prst="rect">
                      <a:avLst/>
                    </a:prstGeom>
                  </pic:spPr>
                </pic:pic>
              </a:graphicData>
            </a:graphic>
          </wp:inline>
        </w:drawing>
      </w:r>
    </w:p>
    <w:p w14:paraId="14A90E10"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1</w:t>
      </w:r>
      <w:r w:rsidRPr="00B1077F">
        <w:rPr>
          <w:rFonts w:ascii="Cambria" w:hAnsi="Cambria"/>
          <w:noProof/>
        </w:rPr>
        <w:fldChar w:fldCharType="end"/>
      </w:r>
      <w:r w:rsidRPr="00B1077F">
        <w:rPr>
          <w:rFonts w:ascii="Cambria" w:hAnsi="Cambria"/>
        </w:rPr>
        <w:t>:Axial slice of mean diffusivity computed from the provided DTI dataset (</w:t>
      </w:r>
      <w:proofErr w:type="spellStart"/>
      <w:r w:rsidRPr="00B1077F">
        <w:rPr>
          <w:rFonts w:ascii="Cambria" w:hAnsi="Cambria"/>
        </w:rPr>
        <w:t>partI.m</w:t>
      </w:r>
      <w:proofErr w:type="spellEnd"/>
      <w:r w:rsidRPr="00B1077F">
        <w:rPr>
          <w:rFonts w:ascii="Cambria" w:hAnsi="Cambria"/>
        </w:rPr>
        <w:t>).</w:t>
      </w:r>
    </w:p>
    <w:p w14:paraId="348D2A58" w14:textId="77777777" w:rsidR="00B1077F" w:rsidRPr="00B1077F" w:rsidRDefault="00B1077F" w:rsidP="00B1077F">
      <w:r w:rsidRPr="00B1077F">
        <w:t>This image estimates the overall magnitude of water diffusion in each voxel. Bright zones along the ventricles and cortical CSF spaces indicate unrestricted diffusion, whereas darker regions in compact white-matter tracts show more restricted motion; Intermediate shades correspond to grey matter.</w:t>
      </w:r>
    </w:p>
    <w:p w14:paraId="269E4418" w14:textId="77777777" w:rsidR="00B1077F" w:rsidRPr="00B1077F" w:rsidRDefault="00B1077F" w:rsidP="00B1077F"/>
    <w:p w14:paraId="20A70332" w14:textId="77777777" w:rsidR="00B1077F" w:rsidRPr="00B1077F" w:rsidRDefault="00B1077F" w:rsidP="00B1077F">
      <w:pPr>
        <w:jc w:val="center"/>
      </w:pPr>
      <w:r w:rsidRPr="00B1077F">
        <w:rPr>
          <w:noProof/>
        </w:rPr>
        <w:lastRenderedPageBreak/>
        <w:drawing>
          <wp:inline distT="0" distB="0" distL="0" distR="0" wp14:anchorId="5CDDC725" wp14:editId="432DC0C4">
            <wp:extent cx="1579542" cy="2126673"/>
            <wp:effectExtent l="0" t="0" r="1905" b="6985"/>
            <wp:docPr id="1051690699" name="Picture 1" descr="A close-up of a brain sc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90699" name="Picture 1" descr="A close-up of a brain sca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586109" cy="2135515"/>
                    </a:xfrm>
                    <a:prstGeom prst="rect">
                      <a:avLst/>
                    </a:prstGeom>
                  </pic:spPr>
                </pic:pic>
              </a:graphicData>
            </a:graphic>
          </wp:inline>
        </w:drawing>
      </w:r>
    </w:p>
    <w:p w14:paraId="42324AAA"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2</w:t>
      </w:r>
      <w:r w:rsidRPr="00B1077F">
        <w:rPr>
          <w:rFonts w:ascii="Cambria" w:hAnsi="Cambria"/>
          <w:noProof/>
        </w:rPr>
        <w:fldChar w:fldCharType="end"/>
      </w:r>
      <w:r w:rsidRPr="00B1077F">
        <w:rPr>
          <w:rFonts w:ascii="Cambria" w:hAnsi="Cambria"/>
        </w:rPr>
        <w:t>:</w:t>
      </w:r>
      <w:r w:rsidRPr="00B1077F">
        <w:rPr>
          <w:rFonts w:ascii="Cambria" w:hAnsi="Cambria"/>
          <w:i w:val="0"/>
          <w:iCs w:val="0"/>
          <w:color w:val="auto"/>
          <w:sz w:val="24"/>
          <w:szCs w:val="24"/>
        </w:rPr>
        <w:t xml:space="preserve"> </w:t>
      </w:r>
      <w:r w:rsidRPr="00B1077F">
        <w:rPr>
          <w:rFonts w:ascii="Cambria" w:hAnsi="Cambria"/>
        </w:rPr>
        <w:t>Axial fractional anisotropy map derived from the eigenvalues of the fitted diffusion tensor (</w:t>
      </w:r>
      <w:proofErr w:type="spellStart"/>
      <w:r w:rsidRPr="00B1077F">
        <w:rPr>
          <w:rFonts w:ascii="Cambria" w:hAnsi="Cambria"/>
        </w:rPr>
        <w:t>partI.m</w:t>
      </w:r>
      <w:proofErr w:type="spellEnd"/>
      <w:r w:rsidRPr="00B1077F">
        <w:rPr>
          <w:rFonts w:ascii="Cambria" w:hAnsi="Cambria"/>
        </w:rPr>
        <w:t>).</w:t>
      </w:r>
    </w:p>
    <w:p w14:paraId="76B9D4AF" w14:textId="1E787D61" w:rsidR="00B1077F" w:rsidRDefault="00B1077F" w:rsidP="00B1077F">
      <w:r w:rsidRPr="00B1077F">
        <w:t>The brightness in FA map represents directional preference of diffusion. High-contrast white ridges trace coherent white-matter bundles such as the corpus callosum and internal capsule. Grey matter and cerebrospinal fluid appear much darker because diffusion there is nearly the same in all directions (low anisotropy).</w:t>
      </w:r>
    </w:p>
    <w:p w14:paraId="266D25E6" w14:textId="77777777" w:rsidR="00B1077F" w:rsidRPr="00B1077F" w:rsidRDefault="00B1077F" w:rsidP="00B1077F"/>
    <w:p w14:paraId="52213C47" w14:textId="77777777" w:rsidR="00B1077F" w:rsidRPr="00B1077F" w:rsidRDefault="00B1077F" w:rsidP="00B1077F">
      <w:pPr>
        <w:jc w:val="center"/>
      </w:pPr>
      <w:r w:rsidRPr="00B1077F">
        <w:rPr>
          <w:noProof/>
        </w:rPr>
        <w:drawing>
          <wp:inline distT="0" distB="0" distL="0" distR="0" wp14:anchorId="4D48EF60" wp14:editId="02141D5B">
            <wp:extent cx="1589832" cy="2140527"/>
            <wp:effectExtent l="0" t="0" r="0" b="0"/>
            <wp:docPr id="136474900" name="Picture 3" descr="A close-up of a colorful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4900" name="Picture 3" descr="A close-up of a colorful brai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598595" cy="2152325"/>
                    </a:xfrm>
                    <a:prstGeom prst="rect">
                      <a:avLst/>
                    </a:prstGeom>
                  </pic:spPr>
                </pic:pic>
              </a:graphicData>
            </a:graphic>
          </wp:inline>
        </w:drawing>
      </w:r>
    </w:p>
    <w:p w14:paraId="60124FA0" w14:textId="77777777" w:rsidR="00B1077F" w:rsidRPr="00B1077F" w:rsidRDefault="00B1077F" w:rsidP="00B1077F">
      <w:pPr>
        <w:pStyle w:val="Caption"/>
        <w:jc w:val="center"/>
        <w:rPr>
          <w:rFonts w:ascii="Cambria" w:hAnsi="Cambria"/>
        </w:rPr>
      </w:pPr>
      <w:r w:rsidRPr="00B1077F">
        <w:rPr>
          <w:rFonts w:ascii="Cambria" w:hAnsi="Cambria"/>
        </w:rPr>
        <w:t xml:space="preserve">Figure </w:t>
      </w:r>
      <w:r w:rsidRPr="00B1077F">
        <w:rPr>
          <w:rFonts w:ascii="Cambria" w:hAnsi="Cambria"/>
        </w:rPr>
        <w:fldChar w:fldCharType="begin"/>
      </w:r>
      <w:r w:rsidRPr="00B1077F">
        <w:rPr>
          <w:rFonts w:ascii="Cambria" w:hAnsi="Cambria"/>
        </w:rPr>
        <w:instrText xml:space="preserve"> SEQ Figure \* ARABIC </w:instrText>
      </w:r>
      <w:r w:rsidRPr="00B1077F">
        <w:rPr>
          <w:rFonts w:ascii="Cambria" w:hAnsi="Cambria"/>
        </w:rPr>
        <w:fldChar w:fldCharType="separate"/>
      </w:r>
      <w:r w:rsidRPr="00B1077F">
        <w:rPr>
          <w:rFonts w:ascii="Cambria" w:hAnsi="Cambria"/>
          <w:noProof/>
        </w:rPr>
        <w:t>3</w:t>
      </w:r>
      <w:r w:rsidRPr="00B1077F">
        <w:rPr>
          <w:rFonts w:ascii="Cambria" w:hAnsi="Cambria"/>
          <w:noProof/>
        </w:rPr>
        <w:fldChar w:fldCharType="end"/>
      </w:r>
      <w:r w:rsidRPr="00B1077F">
        <w:rPr>
          <w:rFonts w:ascii="Cambria" w:hAnsi="Cambria"/>
        </w:rPr>
        <w:t>: Colour-encoded principal diffusion direction map generated using the calculated eigenvectors (</w:t>
      </w:r>
      <w:proofErr w:type="spellStart"/>
      <w:r w:rsidRPr="00B1077F">
        <w:rPr>
          <w:rFonts w:ascii="Cambria" w:hAnsi="Cambria"/>
        </w:rPr>
        <w:t>partI.m</w:t>
      </w:r>
      <w:proofErr w:type="spellEnd"/>
      <w:r w:rsidRPr="00B1077F">
        <w:rPr>
          <w:rFonts w:ascii="Cambria" w:hAnsi="Cambria"/>
        </w:rPr>
        <w:t>)</w:t>
      </w:r>
    </w:p>
    <w:p w14:paraId="3985932E" w14:textId="77777777" w:rsidR="00B1077F" w:rsidRPr="00B1077F" w:rsidRDefault="00B1077F" w:rsidP="00B1077F">
      <w:r w:rsidRPr="00B1077F">
        <w:t>In the principal diffusion direction map, voxel hue denotes dominant fibre orientation, red for mediolateral, green for anteroposterior, and blue for super-inferior trajectories. Whereas luminance scales with fractional anisotropy, rendering highly anisotropic voxels bright and isotropic voxels dark.</w:t>
      </w:r>
    </w:p>
    <w:p w14:paraId="546C0E52" w14:textId="77777777" w:rsidR="00B1077F" w:rsidRPr="004229B1" w:rsidRDefault="00B1077F" w:rsidP="00B1077F">
      <w:pPr>
        <w:jc w:val="center"/>
        <w:rPr>
          <w:rFonts w:ascii="Arial" w:hAnsi="Arial" w:cs="Arial"/>
        </w:rPr>
      </w:pPr>
    </w:p>
    <w:p w14:paraId="506E4BFC" w14:textId="77777777" w:rsidR="00B1077F" w:rsidRPr="00DB3ABF" w:rsidRDefault="00B1077F" w:rsidP="00B1077F">
      <w:pPr>
        <w:pStyle w:val="Heading2"/>
      </w:pPr>
      <w:bookmarkStart w:id="2" w:name="_Toc199700802"/>
      <w:r w:rsidRPr="00C043CD">
        <w:t xml:space="preserve">Issues with </w:t>
      </w:r>
      <w:r w:rsidRPr="00B1077F">
        <w:t>Bad</w:t>
      </w:r>
      <w:r w:rsidRPr="00C043CD">
        <w:t xml:space="preserve"> or Invalid Data</w:t>
      </w:r>
      <w:bookmarkEnd w:id="2"/>
    </w:p>
    <w:p w14:paraId="3265E77A" w14:textId="77777777" w:rsidR="00B1077F" w:rsidRPr="00B1077F" w:rsidRDefault="00B1077F" w:rsidP="00B1077F">
      <w:r w:rsidRPr="00B1077F">
        <w:t>In practical DTI data collection, issues such as patient movement, scanner instabilities, or physiological artifacts often yield corrupted or unreliable signals. Such issues are critical because diffusion tensors calculated from corrupted data can significantly bias estimates of diffusivity and diffusion anisotropy, subsequently impacting clinical interpretations and diagnostic accuracy (Jiang et al., 2006).</w:t>
      </w:r>
    </w:p>
    <w:p w14:paraId="0A6E0080" w14:textId="77777777" w:rsidR="00B1077F" w:rsidRPr="00B1077F" w:rsidRDefault="00B1077F" w:rsidP="00B1077F">
      <w:r w:rsidRPr="00B1077F">
        <w:t>These invalid data points generally manifest as negative values after logarithmic transformation which are not physically meaningful, or as aberrantly low signal intensities. Hence, these data points require careful management.</w:t>
      </w:r>
    </w:p>
    <w:p w14:paraId="3915E56C" w14:textId="77777777" w:rsidR="00B1077F" w:rsidRPr="00B1077F" w:rsidRDefault="00B1077F" w:rsidP="00B1077F">
      <w:r w:rsidRPr="00B1077F">
        <w:t xml:space="preserve">In the provided MATLAB code, corrupted data are handled by firstly explicitly checking for </w:t>
      </w:r>
      <w:r w:rsidRPr="00B1077F">
        <w:lastRenderedPageBreak/>
        <w:t>negative or zero signals prior to logarithmic transformation (lines 38 to 42 in the file “</w:t>
      </w:r>
      <w:proofErr w:type="spellStart"/>
      <w:r w:rsidRPr="00B1077F">
        <w:t>partI.m</w:t>
      </w:r>
      <w:proofErr w:type="spellEnd"/>
      <w:r w:rsidRPr="00B1077F">
        <w:t>”) also by skipping computations entirely for affected voxels, ensuring they do not compromise the tensor estimation.</w:t>
      </w:r>
    </w:p>
    <w:p w14:paraId="180F3F8C" w14:textId="77777777" w:rsidR="00B1077F" w:rsidRPr="00B1077F" w:rsidRDefault="00B1077F" w:rsidP="00B1077F">
      <w:r w:rsidRPr="00B1077F">
        <w:t>This explicit handling is justified because including corrupted data in the least-squares estimation would disproportionately influence results, cause erroneous tensor representations and reduce the reliability of derived scalar metrics like mean diffusivity and fractional anisotropy.</w:t>
      </w:r>
    </w:p>
    <w:p w14:paraId="6C49B0E9" w14:textId="496B91DE" w:rsidR="00B1077F" w:rsidRDefault="00B1077F" w:rsidP="00B1077F">
      <w:r w:rsidRPr="00B1077F">
        <w:t>In summary, by identifying and explicitly excluding invalid data, the accuracy and robustness of diffusion tensor estimates are maintained, ensuring reliable clinical and research outcomes.</w:t>
      </w:r>
    </w:p>
    <w:p w14:paraId="197A5D5C" w14:textId="77777777" w:rsidR="00B22D32" w:rsidRDefault="00B22D32" w:rsidP="00B1077F"/>
    <w:p w14:paraId="77ACCE1C" w14:textId="77777777" w:rsidR="00B22D32" w:rsidRDefault="00B22D32" w:rsidP="00B22D32">
      <w:pPr>
        <w:pStyle w:val="Heading1"/>
      </w:pPr>
      <w:bookmarkStart w:id="3" w:name="_Toc199700803"/>
      <w:r>
        <w:t xml:space="preserve">Part II: </w:t>
      </w:r>
      <w:r w:rsidRPr="009B3E98">
        <w:t>Feature Extraction</w:t>
      </w:r>
      <w:bookmarkEnd w:id="3"/>
    </w:p>
    <w:p w14:paraId="3B6BF4E5" w14:textId="77777777" w:rsidR="00B22D32" w:rsidRPr="00350605" w:rsidRDefault="00B22D32" w:rsidP="00B22D32">
      <w:pPr>
        <w:pStyle w:val="Heading2"/>
      </w:pPr>
      <w:bookmarkStart w:id="4" w:name="_Toc199700804"/>
      <w:r>
        <w:t>Motivation</w:t>
      </w:r>
      <w:bookmarkEnd w:id="4"/>
    </w:p>
    <w:p w14:paraId="379EBE3F" w14:textId="77777777" w:rsidR="00B22D32" w:rsidRDefault="00B22D32" w:rsidP="00B22D32">
      <w:r>
        <w:t>A significant use case for MRI is the identification of</w:t>
      </w:r>
      <w:r w:rsidRPr="00C043CD">
        <w:rPr>
          <w:rFonts w:ascii="Arial" w:eastAsia="Arial" w:hAnsi="Arial" w:cs="Arial"/>
        </w:rPr>
        <w:t xml:space="preserve"> neurodegenerative disease</w:t>
      </w:r>
      <w:r>
        <w:rPr>
          <w:rFonts w:ascii="Arial" w:eastAsia="Arial" w:hAnsi="Arial" w:cs="Arial"/>
        </w:rPr>
        <w:t>s and/or</w:t>
      </w:r>
      <w:r w:rsidRPr="00C043CD">
        <w:rPr>
          <w:rFonts w:ascii="Arial" w:eastAsia="Arial" w:hAnsi="Arial" w:cs="Arial"/>
        </w:rPr>
        <w:t xml:space="preserve"> tumours</w:t>
      </w:r>
      <w:r>
        <w:rPr>
          <w:rFonts w:ascii="Arial" w:eastAsia="Arial" w:hAnsi="Arial" w:cs="Arial"/>
        </w:rPr>
        <w:t xml:space="preserve"> within the brain.</w:t>
      </w:r>
      <w:r>
        <w:t xml:space="preserve"> MRI scans produce enormous amounts of data which can be extremely difficult to analyse manually. As such, a combination of mathematical and machine learning techniques </w:t>
      </w:r>
      <w:proofErr w:type="gramStart"/>
      <w:r>
        <w:t>are</w:t>
      </w:r>
      <w:proofErr w:type="gramEnd"/>
      <w:r>
        <w:t xml:space="preserve"> often employed in conjunction to aid such analysis. We will demonstrate one of the common mathematical techniques used within this field. For practicality’s sake, black and white images of human faces will be used as a demonstrative proxy for MRI brain scans. Where while in the latter context, we would be interested in identifying tumours and/or biomarkers of disease, in the context of our proxy we will simply be attempting to detect moustaches. In a real implementation, machine learning would most likely be used in conjunction with the mathematical technique explained below, however since we will be mainly focusing on the mathematics, our detector will be highly rudimentary at best and will not rely on any machine learning techniques. It should be noted that although our chosen proxy is two dimensional while MRI data is three dimensional, extending the maths to three dimensions is extremely simple.</w:t>
      </w:r>
    </w:p>
    <w:p w14:paraId="5FF5548C" w14:textId="77777777" w:rsidR="00B22D32" w:rsidRDefault="00B22D32" w:rsidP="00B22D32">
      <w:pPr>
        <w:pStyle w:val="Heading2"/>
      </w:pPr>
      <w:bookmarkStart w:id="5" w:name="_Toc199700805"/>
      <w:r>
        <w:t>Mathematical foundation</w:t>
      </w:r>
      <w:bookmarkEnd w:id="5"/>
    </w:p>
    <w:p w14:paraId="61B95AA5" w14:textId="2E4D4001" w:rsidR="00B22D32" w:rsidRPr="00B22D32" w:rsidRDefault="00B22D32" w:rsidP="00B22D32">
      <w:r w:rsidRPr="00B22D32">
        <w:t xml:space="preserve">Say we have a set of </w:t>
      </w:r>
      <m:oMath>
        <m:r>
          <w:rPr>
            <w:rFonts w:ascii="Cambria Math" w:hAnsi="Cambria Math"/>
          </w:rPr>
          <m:t>n</m:t>
        </m:r>
      </m:oMath>
      <w:del w:id="6" w:author="Microsoft Word" w:date="2025-05-28T13:08:00Z" w16du:dateUtc="2025-05-28T03:08:00Z">
        <w:r w:rsidRPr="00B22D32">
          <w:delText xml:space="preserve"> black and white</w:delText>
        </w:r>
      </w:del>
      <w:r w:rsidRPr="00B22D32">
        <w:t xml:space="preserve"> </w:t>
      </w:r>
      <w:r w:rsidR="0038627F">
        <w:t xml:space="preserve">black and white </w:t>
      </w:r>
      <w:r w:rsidRPr="00B22D32">
        <w:t xml:space="preserve">images of human faces denoted as matrices </w:t>
      </w:r>
      <m:oMath>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r×c</m:t>
            </m:r>
          </m:sup>
        </m:sSup>
        <m:r>
          <m:rPr>
            <m:sty m:val="p"/>
          </m:rPr>
          <w:rPr>
            <w:rFonts w:ascii="Cambria Math" w:hAnsi="Cambria Math"/>
          </w:rPr>
          <m:t xml:space="preserve"> for </m:t>
        </m:r>
        <m:r>
          <w:rPr>
            <w:rFonts w:ascii="Cambria Math" w:hAnsi="Cambria Math"/>
          </w:rPr>
          <m:t>j=1,…,n</m:t>
        </m:r>
      </m:oMath>
      <w:r w:rsidRPr="00B22D32">
        <w:t>. Our goal is to use this data to derive some method for identifying moustaches within the images. The matrices are first vectorized, i.e., their columns are stacked on top of one another to form vectors:</w:t>
      </w:r>
    </w:p>
    <w:p w14:paraId="1ED75957" w14:textId="77777777" w:rsidR="00B22D32" w:rsidRPr="00B22D32" w:rsidRDefault="00000000" w:rsidP="00B22D32">
      <m:oMathPara>
        <m:oMath>
          <m:sSub>
            <m:sSubPr>
              <m:ctrlPr>
                <w:rPr>
                  <w:rFonts w:ascii="Cambria Math" w:hAnsi="Cambria Math"/>
                </w:rPr>
              </m:ctrlPr>
            </m:sSubPr>
            <m:e>
              <m:r>
                <m:rPr>
                  <m:sty m:val="bi"/>
                </m:rPr>
                <w:rPr>
                  <w:rFonts w:ascii="Cambria Math" w:hAnsi="Cambria Math"/>
                </w:rPr>
                <m:t>A</m:t>
              </m:r>
            </m:e>
            <m:sub>
              <m:r>
                <m:rPr>
                  <m:sty m:val="bi"/>
                </m:rPr>
                <w:rPr>
                  <w:rFonts w:ascii="Cambria Math" w:hAnsi="Cambria Math"/>
                </w:rPr>
                <m:t>j</m:t>
              </m:r>
            </m:sub>
          </m:sSub>
          <m:r>
            <w:rPr>
              <w:rFonts w:ascii="Cambria Math" w:hAnsi="Cambria Math"/>
            </w:rPr>
            <m:t>=</m:t>
          </m:r>
          <m:r>
            <m:rPr>
              <m:sty m:val="p"/>
            </m:rPr>
            <w:rPr>
              <w:rFonts w:ascii="Cambria Math" w:hAnsi="Cambria Math"/>
            </w:rPr>
            <m:t>vec</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j</m:t>
                  </m:r>
                </m:sub>
              </m:sSub>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r>
            <m:rPr>
              <m:sty m:val="p"/>
            </m:rPr>
            <w:rPr>
              <w:rFonts w:ascii="Cambria Math" w:hAnsi="Cambria Math"/>
            </w:rPr>
            <m:t xml:space="preserve"> for </m:t>
          </m:r>
          <m:r>
            <w:rPr>
              <w:rFonts w:ascii="Cambria Math" w:hAnsi="Cambria Math"/>
            </w:rPr>
            <m:t>j=1,…,n</m:t>
          </m:r>
        </m:oMath>
      </m:oMathPara>
    </w:p>
    <w:p w14:paraId="468B1993" w14:textId="77777777" w:rsidR="00B22D32" w:rsidRPr="00B22D32" w:rsidRDefault="00B22D32" w:rsidP="00B22D32">
      <w:r w:rsidRPr="00B22D32">
        <w:t xml:space="preserve">where </w:t>
      </w:r>
      <m:oMath>
        <m:r>
          <w:rPr>
            <w:rFonts w:ascii="Cambria Math" w:hAnsi="Cambria Math"/>
          </w:rPr>
          <m:t>m=rc</m:t>
        </m:r>
      </m:oMath>
      <w:r w:rsidRPr="00B22D32">
        <w:t xml:space="preserve">. The resultant vectors are then stacked column-wise to form a matrix containing the data from all </w:t>
      </w:r>
      <m:oMath>
        <m:r>
          <w:rPr>
            <w:rFonts w:ascii="Cambria Math" w:hAnsi="Cambria Math"/>
          </w:rPr>
          <m:t>n</m:t>
        </m:r>
      </m:oMath>
      <w:r w:rsidRPr="00B22D32">
        <w:t xml:space="preserve"> images:</w:t>
      </w:r>
    </w:p>
    <w:p w14:paraId="6160F45E" w14:textId="77777777" w:rsidR="00B22D32" w:rsidRPr="00B22D32" w:rsidRDefault="00B22D32" w:rsidP="00B22D32">
      <m:oMathPara>
        <m:oMath>
          <m:r>
            <w:rPr>
              <w:rFonts w:ascii="Cambria Math" w:hAnsi="Cambria Math"/>
            </w:rPr>
            <m:t>A=</m:t>
          </m:r>
          <m:d>
            <m:dPr>
              <m:begChr m:val="["/>
              <m:endChr m:val="]"/>
              <m:ctrlPr>
                <w:rPr>
                  <w:rFonts w:ascii="Cambria Math" w:hAnsi="Cambria Math"/>
                </w:rPr>
              </m:ctrlPr>
            </m:dPr>
            <m:e>
              <m:m>
                <m:mPr>
                  <m:mcs>
                    <m:mc>
                      <m:mcPr>
                        <m:count m:val="3"/>
                        <m:mcJc m:val="center"/>
                      </m:mcPr>
                    </m:mc>
                  </m:mcs>
                  <m:ctrlPr>
                    <w:rPr>
                      <w:rFonts w:ascii="Cambria Math" w:hAnsi="Cambria Math"/>
                    </w:rPr>
                  </m:ctrlPr>
                </m:mPr>
                <m:mr>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1</m:t>
                        </m:r>
                      </m:sub>
                    </m:sSub>
                  </m:e>
                  <m:e>
                    <m:r>
                      <w:rPr>
                        <w:rFonts w:ascii="Cambria Math" w:hAnsi="Cambria Math"/>
                      </w:rPr>
                      <m:t>⋯</m:t>
                    </m:r>
                  </m:e>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n</m:t>
                        </m:r>
                      </m:sub>
                    </m:sSub>
                  </m:e>
                </m:mr>
              </m:m>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m:oMathPara>
    </w:p>
    <w:p w14:paraId="5F8B9D6D" w14:textId="77777777" w:rsidR="00B22D32" w:rsidRPr="00B22D32" w:rsidRDefault="00B22D32" w:rsidP="00B22D32">
      <w:r w:rsidRPr="00B22D32">
        <w:t xml:space="preserve">We will identify the “average face” by taking the column-wise mean of </w:t>
      </w:r>
      <m:oMath>
        <m:r>
          <w:rPr>
            <w:rFonts w:ascii="Cambria Math" w:hAnsi="Cambria Math"/>
          </w:rPr>
          <m:t>A</m:t>
        </m:r>
      </m:oMath>
      <w:r w:rsidRPr="00B22D32">
        <w:t>:</w:t>
      </w:r>
    </w:p>
    <w:p w14:paraId="0A23524A" w14:textId="77777777" w:rsidR="00B22D32" w:rsidRPr="00B22D32" w:rsidRDefault="00000000" w:rsidP="00B22D32">
      <m:oMathPara>
        <m:oMath>
          <m:acc>
            <m:accPr>
              <m:chr m:val="̅"/>
              <m:ctrlPr>
                <w:rPr>
                  <w:rFonts w:ascii="Cambria Math" w:hAnsi="Cambria Math"/>
                </w:rPr>
              </m:ctrlPr>
            </m:accPr>
            <m:e>
              <m:r>
                <m:rPr>
                  <m:sty m:val="bi"/>
                </m:rPr>
                <w:rPr>
                  <w:rFonts w:ascii="Cambria Math" w:hAnsi="Cambria Math"/>
                </w:rPr>
                <m:t>A</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m:rPr>
                      <m:sty m:val="bi"/>
                    </m:rPr>
                    <w:rPr>
                      <w:rFonts w:ascii="Cambria Math" w:hAnsi="Cambria Math"/>
                    </w:rPr>
                    <m:t>A</m:t>
                  </m:r>
                </m:e>
                <m:sub>
                  <m:r>
                    <m:rPr>
                      <m:sty m:val="bi"/>
                    </m:rPr>
                    <w:rPr>
                      <w:rFonts w:ascii="Cambria Math" w:hAnsi="Cambria Math"/>
                    </w:rPr>
                    <m:t>j</m:t>
                  </m:r>
                </m:sub>
              </m:sSub>
            </m:e>
          </m:nary>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0818A5BF" w14:textId="77777777" w:rsidR="00B22D32" w:rsidRPr="00B22D32" w:rsidRDefault="00B22D32" w:rsidP="00B22D32">
      <w:r w:rsidRPr="00B22D32">
        <w:t xml:space="preserve">This can be used to mean centre </w:t>
      </w:r>
      <m:oMath>
        <m:r>
          <w:rPr>
            <w:rFonts w:ascii="Cambria Math" w:hAnsi="Cambria Math"/>
          </w:rPr>
          <m:t>A</m:t>
        </m:r>
      </m:oMath>
      <w:r w:rsidRPr="00B22D32">
        <w:t>:</w:t>
      </w:r>
    </w:p>
    <w:p w14:paraId="349B4117"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=A-</m:t>
          </m:r>
          <m:acc>
            <m:accPr>
              <m:chr m:val="̅"/>
              <m:ctrlPr>
                <w:rPr>
                  <w:rFonts w:ascii="Cambria Math" w:hAnsi="Cambria Math"/>
                </w:rPr>
              </m:ctrlPr>
            </m:accPr>
            <m:e>
              <m:r>
                <m:rPr>
                  <m:sty m:val="bi"/>
                </m:rPr>
                <w:rPr>
                  <w:rFonts w:ascii="Cambria Math" w:hAnsi="Cambria Math"/>
                </w:rPr>
                <m:t>A</m:t>
              </m:r>
            </m:e>
          </m:acc>
          <m:sSup>
            <m:sSupPr>
              <m:ctrlPr>
                <w:rPr>
                  <w:rFonts w:ascii="Cambria Math" w:hAnsi="Cambria Math"/>
                </w:rPr>
              </m:ctrlPr>
            </m:sSupPr>
            <m:e>
              <m:r>
                <m:rPr>
                  <m:sty m:val="bi"/>
                </m:rPr>
                <w:rPr>
                  <w:rFonts w:ascii="Cambria Math" w:hAnsi="Cambria Math"/>
                </w:rPr>
                <m:t>1</m:t>
              </m:r>
            </m:e>
            <m:sup>
              <m:r>
                <m:rPr>
                  <m:sty m:val="bi"/>
                </m:rPr>
                <w:rPr>
                  <w:rFonts w:ascii="Cambria Math" w:hAnsi="Cambria Math"/>
                </w:rPr>
                <m:t>T</m:t>
              </m:r>
            </m:sup>
          </m:s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m:oMathPara>
    </w:p>
    <w:p w14:paraId="431CEBBE" w14:textId="77777777" w:rsidR="00B22D32" w:rsidRPr="00B22D32" w:rsidRDefault="00B22D32" w:rsidP="00B22D32">
      <w:r w:rsidRPr="00B22D32">
        <w:t xml:space="preserve">where </w:t>
      </w:r>
      <m:oMath>
        <m:r>
          <m:rPr>
            <m:sty m:val="bi"/>
          </m:rPr>
          <w:rPr>
            <w:rFonts w:ascii="Cambria Math" w:hAnsi="Cambria Math"/>
          </w:rPr>
          <m:t>1</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Pr="00B22D32">
        <w:t xml:space="preserve"> is a column vector of ones. We will now consider the reduced singular value decomposition of </w:t>
      </w:r>
      <m:oMath>
        <m:acc>
          <m:accPr>
            <m:chr m:val="̃"/>
            <m:ctrlPr>
              <w:rPr>
                <w:rFonts w:ascii="Cambria Math" w:hAnsi="Cambria Math"/>
              </w:rPr>
            </m:ctrlPr>
          </m:accPr>
          <m:e>
            <m:r>
              <w:rPr>
                <w:rFonts w:ascii="Cambria Math" w:hAnsi="Cambria Math"/>
              </w:rPr>
              <m:t>A</m:t>
            </m:r>
          </m:e>
        </m:acc>
      </m:oMath>
      <w:r w:rsidRPr="00B22D32">
        <w:t>:</w:t>
      </w:r>
    </w:p>
    <w:p w14:paraId="478CB070"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=U</m:t>
          </m:r>
          <m:r>
            <m:rPr>
              <m:sty m:val="p"/>
            </m:rPr>
            <w:rPr>
              <w:rFonts w:ascii="Cambria Math" w:hAnsi="Cambria Math"/>
            </w:rPr>
            <m:t>Σ</m:t>
          </m:r>
          <m:sSup>
            <m:sSupPr>
              <m:ctrlPr>
                <w:rPr>
                  <w:rFonts w:ascii="Cambria Math" w:hAnsi="Cambria Math"/>
                </w:rPr>
              </m:ctrlPr>
            </m:sSupPr>
            <m:e>
              <m:r>
                <w:rPr>
                  <w:rFonts w:ascii="Cambria Math" w:hAnsi="Cambria Math"/>
                </w:rPr>
                <m:t>V</m:t>
              </m:r>
            </m:e>
            <m:sup>
              <m:r>
                <w:rPr>
                  <w:rFonts w:ascii="Cambria Math" w:hAnsi="Cambria Math"/>
                </w:rPr>
                <m:t>T</m:t>
              </m:r>
            </m:sup>
          </m:sSup>
        </m:oMath>
      </m:oMathPara>
    </w:p>
    <w:p w14:paraId="7B599F69" w14:textId="77777777" w:rsidR="00B22D32" w:rsidRPr="00B22D32" w:rsidRDefault="00B22D32" w:rsidP="00B22D32">
      <w:r w:rsidRPr="00B22D32">
        <w:t xml:space="preserve">where </w:t>
      </w:r>
      <m:oMath>
        <m:r>
          <w:rPr>
            <w:rFonts w:ascii="Cambria Math" w:hAnsi="Cambria Math"/>
          </w:rPr>
          <m:t>U∈</m:t>
        </m:r>
        <m:sSup>
          <m:sSupPr>
            <m:ctrlPr>
              <w:rPr>
                <w:rFonts w:ascii="Cambria Math" w:hAnsi="Cambria Math"/>
              </w:rPr>
            </m:ctrlPr>
          </m:sSupPr>
          <m:e>
            <m:r>
              <m:rPr>
                <m:scr m:val="double-struck"/>
              </m:rPr>
              <w:rPr>
                <w:rFonts w:ascii="Cambria Math" w:hAnsi="Cambria Math"/>
              </w:rPr>
              <m:t>R</m:t>
            </m:r>
          </m:e>
          <m:sup>
            <m:r>
              <w:rPr>
                <w:rFonts w:ascii="Cambria Math" w:hAnsi="Cambria Math"/>
              </w:rPr>
              <m:t>m×n</m:t>
            </m:r>
          </m:sup>
        </m:sSup>
      </m:oMath>
      <w:r w:rsidRPr="00B22D32">
        <w:t xml:space="preserve">, </w:t>
      </w:r>
      <m:oMath>
        <m:r>
          <m:rPr>
            <m:sty m:val="p"/>
          </m:rPr>
          <w:rPr>
            <w:rFonts w:ascii="Cambria Math" w:hAnsi="Cambria Math"/>
          </w:rPr>
          <m:t>Σ</m:t>
        </m:r>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n×n</m:t>
            </m:r>
          </m:sup>
        </m:sSup>
      </m:oMath>
      <w:r w:rsidRPr="00B22D32">
        <w:t xml:space="preserve"> and </w:t>
      </w:r>
      <m:oMath>
        <m:r>
          <w:rPr>
            <w:rFonts w:ascii="Cambria Math" w:hAnsi="Cambria Math"/>
          </w:rPr>
          <m:t>V∈</m:t>
        </m:r>
        <m:sSup>
          <m:sSupPr>
            <m:ctrlPr>
              <w:rPr>
                <w:rFonts w:ascii="Cambria Math" w:hAnsi="Cambria Math"/>
              </w:rPr>
            </m:ctrlPr>
          </m:sSupPr>
          <m:e>
            <m:r>
              <m:rPr>
                <m:scr m:val="double-struck"/>
              </m:rPr>
              <w:rPr>
                <w:rFonts w:ascii="Cambria Math" w:hAnsi="Cambria Math"/>
              </w:rPr>
              <m:t>R</m:t>
            </m:r>
          </m:e>
          <m:sup>
            <m:r>
              <w:rPr>
                <w:rFonts w:ascii="Cambria Math" w:hAnsi="Cambria Math"/>
              </w:rPr>
              <m:t>n×n</m:t>
            </m:r>
          </m:sup>
        </m:sSup>
      </m:oMath>
      <w:r w:rsidRPr="00B22D32">
        <w:t>. This can be visualised as follows:</w:t>
      </w:r>
    </w:p>
    <w:p w14:paraId="38458079"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e>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e>
                  <m:e>
                    <m:r>
                      <w:rPr>
                        <w:rFonts w:ascii="Cambria Math" w:hAnsi="Cambria Math"/>
                      </w:rPr>
                      <m:t>⋯</m:t>
                    </m:r>
                  </m:e>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n</m:t>
                        </m:r>
                      </m:sub>
                    </m:sSub>
                  </m:e>
                </m:mr>
              </m:m>
            </m:e>
          </m:d>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σ</m:t>
                        </m:r>
                      </m:e>
                      <m:sub>
                        <m:r>
                          <w:rPr>
                            <w:rFonts w:ascii="Cambria Math" w:hAnsi="Cambria Math"/>
                          </w:rPr>
                          <m:t>1</m:t>
                        </m:r>
                      </m:sub>
                    </m:sSub>
                  </m:e>
                  <m:e>
                    <m:r>
                      <w:rPr>
                        <w:rFonts w:ascii="Cambria Math" w:hAnsi="Cambria Math"/>
                      </w:rPr>
                      <m:t>0</m:t>
                    </m:r>
                  </m:e>
                  <m:e>
                    <m:r>
                      <w:rPr>
                        <w:rFonts w:ascii="Cambria Math" w:hAnsi="Cambria Math"/>
                      </w:rPr>
                      <m:t>⋯</m:t>
                    </m:r>
                  </m:e>
                  <m:e>
                    <m:r>
                      <w:rPr>
                        <w:rFonts w:ascii="Cambria Math" w:hAnsi="Cambria Math"/>
                      </w:rPr>
                      <m:t>0</m:t>
                    </m:r>
                  </m:e>
                </m:mr>
                <m:mr>
                  <m:e>
                    <m:r>
                      <w:rPr>
                        <w:rFonts w:ascii="Cambria Math" w:hAnsi="Cambria Math"/>
                      </w:rPr>
                      <m:t>0</m:t>
                    </m:r>
                  </m:e>
                  <m:e>
                    <m:sSub>
                      <m:sSubPr>
                        <m:ctrlPr>
                          <w:rPr>
                            <w:rFonts w:ascii="Cambria Math" w:hAnsi="Cambria Math"/>
                          </w:rPr>
                        </m:ctrlPr>
                      </m:sSubPr>
                      <m:e>
                        <m:r>
                          <w:rPr>
                            <w:rFonts w:ascii="Cambria Math" w:hAnsi="Cambria Math"/>
                          </w:rPr>
                          <m:t>σ</m:t>
                        </m:r>
                      </m:e>
                      <m:sub>
                        <m:r>
                          <w:rPr>
                            <w:rFonts w:ascii="Cambria Math" w:hAnsi="Cambria Math"/>
                          </w:rPr>
                          <m:t>2</m:t>
                        </m:r>
                      </m:sub>
                    </m:sSub>
                  </m:e>
                  <m:e>
                    <m:r>
                      <w:rPr>
                        <w:rFonts w:ascii="Cambria Math" w:hAnsi="Cambria Math"/>
                      </w:rPr>
                      <m:t>⋱</m:t>
                    </m:r>
                  </m:e>
                  <m:e>
                    <m:r>
                      <m:rPr>
                        <m:sty m:val="bi"/>
                      </m:rPr>
                      <w:rPr>
                        <w:rFonts w:ascii="Cambria Math" w:hAnsi="Cambria Math"/>
                      </w:rPr>
                      <m:t>⋮</m:t>
                    </m:r>
                  </m:e>
                </m:mr>
                <m:mr>
                  <m:e>
                    <m:r>
                      <m:rPr>
                        <m:sty m:val="bi"/>
                      </m:rPr>
                      <w:rPr>
                        <w:rFonts w:ascii="Cambria Math" w:hAnsi="Cambria Math"/>
                      </w:rPr>
                      <m:t>⋮</m:t>
                    </m:r>
                  </m:e>
                  <m:e>
                    <m:r>
                      <w:rPr>
                        <w:rFonts w:ascii="Cambria Math" w:hAnsi="Cambria Math"/>
                      </w:rPr>
                      <m:t>⋱</m:t>
                    </m:r>
                  </m:e>
                  <m:e>
                    <m:r>
                      <w:rPr>
                        <w:rFonts w:ascii="Cambria Math" w:hAnsi="Cambria Math"/>
                      </w:rPr>
                      <m:t>⋱</m:t>
                    </m:r>
                  </m:e>
                  <m:e>
                    <m:r>
                      <w:rPr>
                        <w:rFonts w:ascii="Cambria Math" w:hAnsi="Cambria Math"/>
                      </w:rPr>
                      <m:t>0</m:t>
                    </m:r>
                  </m:e>
                </m:mr>
                <m:mr>
                  <m:e>
                    <m:r>
                      <w:rPr>
                        <w:rFonts w:ascii="Cambria Math" w:hAnsi="Cambria Math"/>
                      </w:rPr>
                      <m:t>0</m:t>
                    </m:r>
                  </m:e>
                  <m:e>
                    <m:r>
                      <w:rPr>
                        <w:rFonts w:ascii="Cambria Math" w:hAnsi="Cambria Math"/>
                      </w:rPr>
                      <m:t>⋯</m:t>
                    </m:r>
                  </m:e>
                  <m:e>
                    <m:r>
                      <w:rPr>
                        <w:rFonts w:ascii="Cambria Math" w:hAnsi="Cambria Math"/>
                      </w:rPr>
                      <m:t>0</m:t>
                    </m:r>
                  </m:e>
                  <m:e>
                    <m:sSub>
                      <m:sSubPr>
                        <m:ctrlPr>
                          <w:rPr>
                            <w:rFonts w:ascii="Cambria Math" w:hAnsi="Cambria Math"/>
                          </w:rPr>
                        </m:ctrlPr>
                      </m:sSubPr>
                      <m:e>
                        <m:r>
                          <w:rPr>
                            <w:rFonts w:ascii="Cambria Math" w:hAnsi="Cambria Math"/>
                          </w:rPr>
                          <m:t>σ</m:t>
                        </m:r>
                      </m:e>
                      <m:sub>
                        <m:r>
                          <w:rPr>
                            <w:rFonts w:ascii="Cambria Math" w:hAnsi="Cambria Math"/>
                          </w:rPr>
                          <m:t>n</m:t>
                        </m:r>
                      </m:sub>
                    </m:sSub>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1</m:t>
                        </m:r>
                      </m:sub>
                      <m:sup>
                        <m:r>
                          <m:rPr>
                            <m:sty m:val="bi"/>
                          </m:rPr>
                          <w:rPr>
                            <w:rFonts w:ascii="Cambria Math" w:hAnsi="Cambria Math"/>
                          </w:rPr>
                          <m:t>T</m:t>
                        </m:r>
                      </m:sup>
                    </m:sSubSup>
                  </m:e>
                </m:m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2</m:t>
                        </m:r>
                      </m:sub>
                      <m:sup>
                        <m:r>
                          <m:rPr>
                            <m:sty m:val="bi"/>
                          </m:rPr>
                          <w:rPr>
                            <w:rFonts w:ascii="Cambria Math" w:hAnsi="Cambria Math"/>
                          </w:rPr>
                          <m:t>T</m:t>
                        </m:r>
                      </m:sup>
                    </m:sSubSup>
                  </m:e>
                </m:mr>
                <m:mr>
                  <m:e>
                    <m:r>
                      <m:rPr>
                        <m:sty m:val="bi"/>
                      </m:rPr>
                      <w:rPr>
                        <w:rFonts w:ascii="Cambria Math" w:hAnsi="Cambria Math"/>
                      </w:rPr>
                      <m:t>⋮</m:t>
                    </m:r>
                  </m:e>
                </m:mr>
                <m:mr>
                  <m:e>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n</m:t>
                        </m:r>
                      </m:sub>
                      <m:sup>
                        <m:r>
                          <m:rPr>
                            <m:sty m:val="bi"/>
                          </m:rPr>
                          <w:rPr>
                            <w:rFonts w:ascii="Cambria Math" w:hAnsi="Cambria Math"/>
                          </w:rPr>
                          <m:t>T</m:t>
                        </m:r>
                      </m:sup>
                    </m:sSubSup>
                  </m:e>
                </m:mr>
              </m:m>
            </m:e>
          </m:d>
        </m:oMath>
      </m:oMathPara>
    </w:p>
    <w:p w14:paraId="5D5E6910" w14:textId="77777777" w:rsidR="00B22D32" w:rsidRPr="00B22D32" w:rsidRDefault="00B22D32" w:rsidP="00B22D32">
      <w:r w:rsidRPr="00B22D32">
        <w:t xml:space="preserve">where </w:t>
      </w:r>
      <m:oMath>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jj</m:t>
            </m:r>
          </m:sub>
        </m:sSub>
      </m:oMath>
      <w:r w:rsidRPr="00B22D32">
        <w:t xml:space="preserve">, and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r>
          <m:rPr>
            <m:sty m:val="bi"/>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w:r w:rsidRPr="00B22D32">
        <w:t xml:space="preserve"> and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j</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m:t>
            </m:r>
          </m:sup>
        </m:sSup>
      </m:oMath>
      <w:r w:rsidRPr="00B22D32">
        <w:t xml:space="preserve"> denote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columns of </w:t>
      </w:r>
      <m:oMath>
        <m:r>
          <w:rPr>
            <w:rFonts w:ascii="Cambria Math" w:hAnsi="Cambria Math"/>
          </w:rPr>
          <m:t>U</m:t>
        </m:r>
      </m:oMath>
      <w:r w:rsidRPr="00B22D32">
        <w:t xml:space="preserve"> and </w:t>
      </w:r>
      <m:oMath>
        <m:r>
          <w:rPr>
            <w:rFonts w:ascii="Cambria Math" w:hAnsi="Cambria Math"/>
          </w:rPr>
          <m:t>V</m:t>
        </m:r>
      </m:oMath>
      <w:r w:rsidRPr="00B22D32">
        <w:t xml:space="preserve"> respectively. The RHS can be rearranged to form a sum of rank one matrices:</w:t>
      </w:r>
    </w:p>
    <w:p w14:paraId="09F1731E" w14:textId="77777777" w:rsidR="00B22D32" w:rsidRPr="00B22D32" w:rsidRDefault="00000000" w:rsidP="00B22D32">
      <m:oMathPara>
        <m:oMath>
          <m:acc>
            <m:accPr>
              <m:chr m:val="̃"/>
              <m:ctrlPr>
                <w:rPr>
                  <w:rFonts w:ascii="Cambria Math" w:hAnsi="Cambria Math"/>
                </w:rPr>
              </m:ctrlPr>
            </m:accPr>
            <m:e>
              <m:r>
                <w:rPr>
                  <w:rFonts w:ascii="Cambria Math" w:hAnsi="Cambria Math"/>
                </w:rPr>
                <m:t>A</m:t>
              </m:r>
            </m:e>
          </m:acc>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nary>
        </m:oMath>
      </m:oMathPara>
    </w:p>
    <w:p w14:paraId="0ED9F362" w14:textId="77777777" w:rsidR="00B22D32" w:rsidRPr="00B22D32" w:rsidRDefault="00B22D32" w:rsidP="00B22D32">
      <w:r w:rsidRPr="00B22D32">
        <w:t xml:space="preserve">Since by their construction we have that </w:t>
      </w:r>
      <m:oMath>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v</m:t>
                </m:r>
              </m:e>
              <m:sub>
                <m:r>
                  <m:rPr>
                    <m:sty m:val="bi"/>
                  </m:rPr>
                  <w:rPr>
                    <w:rFonts w:ascii="Cambria Math" w:hAnsi="Cambria Math"/>
                  </w:rPr>
                  <m:t>j</m:t>
                </m:r>
              </m:sub>
            </m:sSub>
          </m:e>
        </m:d>
        <m:r>
          <w:rPr>
            <w:rFonts w:ascii="Cambria Math" w:hAnsi="Cambria Math"/>
          </w:rPr>
          <m:t>=1</m:t>
        </m:r>
      </m:oMath>
      <w:r w:rsidRPr="00B22D32">
        <w:t xml:space="preserve">, we also have that </w:t>
      </w:r>
      <m:oMath>
        <m:d>
          <m:dPr>
            <m:begChr m:val="‖"/>
            <m:endChr m:val="‖"/>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d>
        <m:r>
          <w:rPr>
            <w:rFonts w:ascii="Cambria Math" w:hAnsi="Cambria Math"/>
          </w:rPr>
          <m:t>=1</m:t>
        </m:r>
      </m:oMath>
      <w:r w:rsidRPr="00B22D32">
        <w:t xml:space="preserve">. As such, we can see that the relative contribution of each matrix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oMath>
      <w:r w:rsidRPr="00B22D32">
        <w:t xml:space="preserve"> towards the reconstruction of </w:t>
      </w:r>
      <m:oMath>
        <m:acc>
          <m:accPr>
            <m:chr m:val="̃"/>
            <m:ctrlPr>
              <w:rPr>
                <w:rFonts w:ascii="Cambria Math" w:hAnsi="Cambria Math"/>
              </w:rPr>
            </m:ctrlPr>
          </m:accPr>
          <m:e>
            <m:r>
              <w:rPr>
                <w:rFonts w:ascii="Cambria Math" w:hAnsi="Cambria Math"/>
              </w:rPr>
              <m:t>A</m:t>
            </m:r>
          </m:e>
        </m:acc>
      </m:oMath>
      <w:r w:rsidRPr="00B22D32">
        <w:t xml:space="preserve"> is determined solely by the value of </w:t>
      </w:r>
      <m:oMath>
        <m:sSub>
          <m:sSubPr>
            <m:ctrlPr>
              <w:rPr>
                <w:rFonts w:ascii="Cambria Math" w:hAnsi="Cambria Math"/>
              </w:rPr>
            </m:ctrlPr>
          </m:sSubPr>
          <m:e>
            <m:r>
              <w:rPr>
                <w:rFonts w:ascii="Cambria Math" w:hAnsi="Cambria Math"/>
              </w:rPr>
              <m:t>σ</m:t>
            </m:r>
          </m:e>
          <m:sub>
            <m:r>
              <w:rPr>
                <w:rFonts w:ascii="Cambria Math" w:hAnsi="Cambria Math"/>
              </w:rPr>
              <m:t>j</m:t>
            </m:r>
          </m:sub>
        </m:sSub>
      </m:oMath>
      <w:r w:rsidRPr="00B22D32">
        <w:t xml:space="preserve">. Since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≥0</m:t>
        </m:r>
      </m:oMath>
      <w:r w:rsidRPr="00B22D32">
        <w:t xml:space="preserve">, it can be deduced that said contribution monotonically decreases as </w:t>
      </w:r>
      <m:oMath>
        <m:r>
          <w:rPr>
            <w:rFonts w:ascii="Cambria Math" w:hAnsi="Cambria Math"/>
          </w:rPr>
          <m:t>j</m:t>
        </m:r>
      </m:oMath>
      <w:r w:rsidRPr="00B22D32">
        <w:t xml:space="preserve"> increases. It turns out that in most instances this happens very quickly. As such, </w:t>
      </w:r>
      <m:oMath>
        <m:acc>
          <m:accPr>
            <m:chr m:val="̃"/>
            <m:ctrlPr>
              <w:rPr>
                <w:rFonts w:ascii="Cambria Math" w:hAnsi="Cambria Math"/>
              </w:rPr>
            </m:ctrlPr>
          </m:accPr>
          <m:e>
            <m:r>
              <w:rPr>
                <w:rFonts w:ascii="Cambria Math" w:hAnsi="Cambria Math"/>
              </w:rPr>
              <m:t>A</m:t>
            </m:r>
          </m:e>
        </m:acc>
      </m:oMath>
      <w:r w:rsidRPr="00B22D32">
        <w:t xml:space="preserve"> can often be very well approximated by </w:t>
      </w:r>
    </w:p>
    <w:p w14:paraId="5A5AB3E4"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ν</m:t>
              </m:r>
            </m:sup>
            <m:e>
              <m:sSub>
                <m:sSubPr>
                  <m:ctrlPr>
                    <w:rPr>
                      <w:rFonts w:ascii="Cambria Math" w:hAnsi="Cambria Math"/>
                    </w:rPr>
                  </m:ctrlPr>
                </m:sSubPr>
                <m:e>
                  <m:r>
                    <w:rPr>
                      <w:rFonts w:ascii="Cambria Math" w:hAnsi="Cambria Math"/>
                    </w:rPr>
                    <m:t>σ</m:t>
                  </m:r>
                </m:e>
                <m:sub>
                  <m:r>
                    <w:rPr>
                      <w:rFonts w:ascii="Cambria Math" w:hAnsi="Cambria Math"/>
                    </w:rPr>
                    <m:t>j</m:t>
                  </m:r>
                </m:sub>
              </m:sSub>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j</m:t>
                  </m:r>
                </m:sub>
                <m:sup>
                  <m:r>
                    <m:rPr>
                      <m:sty m:val="bi"/>
                    </m:rPr>
                    <w:rPr>
                      <w:rFonts w:ascii="Cambria Math" w:hAnsi="Cambria Math"/>
                    </w:rPr>
                    <m:t>T</m:t>
                  </m:r>
                </m:sup>
              </m:sSubSup>
            </m:e>
          </m:nary>
        </m:oMath>
      </m:oMathPara>
    </w:p>
    <w:p w14:paraId="64B421FE" w14:textId="77777777" w:rsidR="00B22D32" w:rsidRPr="00B22D32" w:rsidRDefault="00B22D32" w:rsidP="00B22D32">
      <w:r w:rsidRPr="00B22D32">
        <w:t xml:space="preserve">where </w:t>
      </w:r>
      <m:oMath>
        <m:r>
          <w:rPr>
            <w:rFonts w:ascii="Cambria Math" w:hAnsi="Cambria Math"/>
          </w:rPr>
          <m:t>ν&lt;n</m:t>
        </m:r>
      </m:oMath>
      <w:r w:rsidRPr="00B22D32">
        <w:t xml:space="preserve"> or even </w:t>
      </w:r>
      <m:oMath>
        <m:r>
          <w:rPr>
            <w:rFonts w:ascii="Cambria Math" w:hAnsi="Cambria Math"/>
          </w:rPr>
          <m:t>ν≪n</m:t>
        </m:r>
      </m:oMath>
      <w:r w:rsidRPr="00B22D32">
        <w:t>. Returning to matrix format this can be expressed as</w:t>
      </w:r>
    </w:p>
    <w:p w14:paraId="6D890A40"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w:rPr>
                  <w:rFonts w:ascii="Cambria Math" w:hAnsi="Cambria Math"/>
                </w:rPr>
                <m:t>V</m:t>
              </m:r>
            </m:e>
            <m:sub>
              <m:r>
                <w:rPr>
                  <w:rFonts w:ascii="Cambria Math" w:hAnsi="Cambria Math"/>
                </w:rPr>
                <m:t>ν</m:t>
              </m:r>
            </m:sub>
            <m:sup>
              <m:r>
                <w:rPr>
                  <w:rFonts w:ascii="Cambria Math" w:hAnsi="Cambria Math"/>
                </w:rPr>
                <m:t>T</m:t>
              </m:r>
            </m:sup>
          </m:sSubSup>
        </m:oMath>
      </m:oMathPara>
    </w:p>
    <w:p w14:paraId="3D5B388E" w14:textId="77777777" w:rsidR="00B22D32" w:rsidRPr="00B22D32" w:rsidRDefault="00B22D32" w:rsidP="00B22D32">
      <w:r w:rsidRPr="00B22D32">
        <w:t xml:space="preserve">where </w:t>
      </w:r>
      <m:oMath>
        <m:sSub>
          <m:sSubPr>
            <m:ctrlPr>
              <w:rPr>
                <w:rFonts w:ascii="Cambria Math" w:hAnsi="Cambria Math"/>
              </w:rPr>
            </m:ctrlPr>
          </m:sSubPr>
          <m:e>
            <m:r>
              <w:rPr>
                <w:rFonts w:ascii="Cambria Math" w:hAnsi="Cambria Math"/>
              </w:rPr>
              <m:t>U</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m×ν</m:t>
            </m:r>
          </m:sup>
        </m:sSup>
      </m:oMath>
      <w:r w:rsidRPr="00B22D32">
        <w:t xml:space="preserve">, </w:t>
      </w:r>
      <m:oMath>
        <m:sSub>
          <m:sSubPr>
            <m:ctrlPr>
              <w:rPr>
                <w:rFonts w:ascii="Cambria Math" w:hAnsi="Cambria Math"/>
              </w:rPr>
            </m:ctrlPr>
          </m:sSubPr>
          <m:e>
            <m:r>
              <m:rPr>
                <m:sty m:val="p"/>
              </m:rPr>
              <w:rPr>
                <w:rFonts w:ascii="Cambria Math" w:hAnsi="Cambria Math"/>
              </w:rPr>
              <m:t>Σ</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ν×ν</m:t>
            </m:r>
          </m:sup>
        </m:sSup>
      </m:oMath>
      <w:r w:rsidRPr="00B22D32">
        <w:t xml:space="preserve"> and </w:t>
      </w:r>
      <m:oMath>
        <m:sSub>
          <m:sSubPr>
            <m:ctrlPr>
              <w:rPr>
                <w:rFonts w:ascii="Cambria Math" w:hAnsi="Cambria Math"/>
              </w:rPr>
            </m:ctrlPr>
          </m:sSubPr>
          <m:e>
            <m:r>
              <w:rPr>
                <w:rFonts w:ascii="Cambria Math" w:hAnsi="Cambria Math"/>
              </w:rPr>
              <m:t>V</m:t>
            </m:r>
          </m:e>
          <m:sub>
            <m:r>
              <w:rPr>
                <w:rFonts w:ascii="Cambria Math" w:hAnsi="Cambria Math"/>
              </w:rPr>
              <m:t>ν</m:t>
            </m:r>
          </m:sub>
        </m:sSub>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n×ν</m:t>
            </m:r>
          </m:sup>
        </m:sSup>
      </m:oMath>
      <w:r w:rsidRPr="00B22D32">
        <w:t xml:space="preserve">. From this we can write an equation for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 of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oMath>
      <w:r w:rsidRPr="00B22D32">
        <w:t>:</w:t>
      </w:r>
    </w:p>
    <w:p w14:paraId="6F956A70"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52213622" w14:textId="77777777" w:rsidR="00B22D32" w:rsidRPr="00B22D32" w:rsidRDefault="00B22D32" w:rsidP="00B22D32">
      <w:r w:rsidRPr="00B22D32">
        <w:t xml:space="preserve">where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ν,j</m:t>
            </m:r>
          </m:sub>
        </m:sSub>
      </m:oMath>
      <w:r w:rsidRPr="00B22D32">
        <w:t xml:space="preserve"> is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row of </w:t>
      </w:r>
      <m:oMath>
        <m:sSub>
          <m:sSubPr>
            <m:ctrlPr>
              <w:rPr>
                <w:rFonts w:ascii="Cambria Math" w:hAnsi="Cambria Math"/>
              </w:rPr>
            </m:ctrlPr>
          </m:sSubPr>
          <m:e>
            <m:r>
              <w:rPr>
                <w:rFonts w:ascii="Cambria Math" w:hAnsi="Cambria Math"/>
              </w:rPr>
              <m:t>V</m:t>
            </m:r>
          </m:e>
          <m:sub>
            <m:r>
              <w:rPr>
                <w:rFonts w:ascii="Cambria Math" w:hAnsi="Cambria Math"/>
              </w:rPr>
              <m:t>ν</m:t>
            </m:r>
          </m:sub>
        </m:sSub>
      </m:oMath>
      <w:r w:rsidRPr="00B22D32">
        <w:t xml:space="preserve"> or more intuitively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column of </w:t>
      </w:r>
      <m:oMath>
        <m:sSubSup>
          <m:sSubSupPr>
            <m:ctrlPr>
              <w:rPr>
                <w:rFonts w:ascii="Cambria Math" w:hAnsi="Cambria Math"/>
              </w:rPr>
            </m:ctrlPr>
          </m:sSubSupPr>
          <m:e>
            <m:r>
              <w:rPr>
                <w:rFonts w:ascii="Cambria Math" w:hAnsi="Cambria Math"/>
              </w:rPr>
              <m:t>V</m:t>
            </m:r>
          </m:e>
          <m:sub>
            <m:r>
              <w:rPr>
                <w:rFonts w:ascii="Cambria Math" w:hAnsi="Cambria Math"/>
              </w:rPr>
              <m:t>ν</m:t>
            </m:r>
          </m:sub>
          <m:sup>
            <m:r>
              <w:rPr>
                <w:rFonts w:ascii="Cambria Math" w:hAnsi="Cambria Math"/>
              </w:rPr>
              <m:t>T</m:t>
            </m:r>
          </m:sup>
        </m:sSubSup>
      </m:oMath>
      <w:r w:rsidRPr="00B22D32">
        <w:t>.</w:t>
      </w:r>
    </w:p>
    <w:p w14:paraId="5F26A252" w14:textId="77777777" w:rsidR="00B22D32" w:rsidRDefault="00B22D32" w:rsidP="00B22D32">
      <w:pPr>
        <w:pStyle w:val="Heading2"/>
      </w:pPr>
      <w:bookmarkStart w:id="7" w:name="_Toc199700806"/>
      <w:r>
        <w:t>Eigenfaces</w:t>
      </w:r>
      <w:bookmarkEnd w:id="7"/>
    </w:p>
    <w:p w14:paraId="682E1A2C" w14:textId="77777777" w:rsidR="00B22D32" w:rsidRPr="00B22D32" w:rsidRDefault="00B22D32" w:rsidP="00B22D32">
      <w:r w:rsidRPr="00B22D32">
        <w:t xml:space="preserve">The columns of </w:t>
      </w:r>
      <m:oMath>
        <m:r>
          <w:rPr>
            <w:rFonts w:ascii="Cambria Math" w:hAnsi="Cambria Math"/>
          </w:rPr>
          <m:t>U</m:t>
        </m:r>
      </m:oMath>
      <w:r w:rsidRPr="00B22D32">
        <w:t xml:space="preserve"> are called eigenfaces. They represent the principal components or </w:t>
      </w:r>
      <w:proofErr w:type="gramStart"/>
      <w:r w:rsidRPr="00B22D32">
        <w:t>features</w:t>
      </w:r>
      <w:proofErr w:type="gramEnd"/>
      <w:r w:rsidRPr="00B22D32">
        <w:t xml:space="preserve"> of the data. More specifically they are the vectors that minimise total squared reconstruction error,</w:t>
      </w:r>
    </w:p>
    <w:p w14:paraId="4BAF09E3" w14:textId="77777777" w:rsidR="00B22D32" w:rsidRPr="00B22D32" w:rsidRDefault="00000000" w:rsidP="00B22D32">
      <m:oMathPara>
        <m:oMath>
          <m:nary>
            <m:naryPr>
              <m:chr m:val="∑"/>
              <m:ctrlPr>
                <w:rPr>
                  <w:rFonts w:ascii="Cambria Math" w:hAnsi="Cambria Math"/>
                </w:rPr>
              </m:ctrlPr>
            </m:naryPr>
            <m:sub>
              <m:r>
                <w:rPr>
                  <w:rFonts w:ascii="Cambria Math" w:hAnsi="Cambria Math"/>
                </w:rPr>
                <m:t>j=1</m:t>
              </m:r>
            </m:sub>
            <m:sup>
              <m:r>
                <w:rPr>
                  <w:rFonts w:ascii="Cambria Math" w:hAnsi="Cambria Math"/>
                </w:rPr>
                <m:t>n</m:t>
              </m:r>
            </m:sup>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j</m:t>
                          </m:r>
                        </m:sub>
                      </m:sSub>
                      <m: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e>
                  </m:d>
                </m:e>
                <m:sup>
                  <m:r>
                    <w:rPr>
                      <w:rFonts w:ascii="Cambria Math" w:hAnsi="Cambria Math"/>
                    </w:rPr>
                    <m:t>2</m:t>
                  </m:r>
                </m:sup>
              </m:sSup>
            </m:e>
          </m:nary>
        </m:oMath>
      </m:oMathPara>
    </w:p>
    <w:p w14:paraId="151B25A1" w14:textId="77777777" w:rsidR="00B22D32" w:rsidRPr="00B22D32" w:rsidRDefault="00B22D32" w:rsidP="00B22D32">
      <w:r w:rsidRPr="00B22D32">
        <w:t>or equivalently,</w:t>
      </w:r>
    </w:p>
    <w:p w14:paraId="4D7F5500" w14:textId="77777777" w:rsidR="00B22D32" w:rsidRPr="00B22D32" w:rsidRDefault="00000000" w:rsidP="00B22D32">
      <m:oMathPara>
        <m:oMath>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A</m:t>
                      </m:r>
                    </m:e>
                  </m:acc>
                  <m: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w:rPr>
                                  <w:rFonts w:ascii="Cambria Math" w:hAnsi="Cambria Math"/>
                                </w:rPr>
                                <m:t>A</m:t>
                              </m:r>
                            </m:e>
                          </m:acc>
                        </m:e>
                      </m:acc>
                    </m:e>
                    <m:sub>
                      <m:r>
                        <w:rPr>
                          <w:rFonts w:ascii="Cambria Math" w:hAnsi="Cambria Math"/>
                        </w:rPr>
                        <m:t>ν</m:t>
                      </m:r>
                    </m:sub>
                  </m:sSub>
                </m:e>
              </m:d>
            </m:e>
            <m:sup>
              <m:r>
                <w:rPr>
                  <w:rFonts w:ascii="Cambria Math" w:hAnsi="Cambria Math"/>
                </w:rPr>
                <m:t>2</m:t>
              </m:r>
            </m:sup>
          </m:sSup>
        </m:oMath>
      </m:oMathPara>
    </w:p>
    <w:p w14:paraId="28ECADBA" w14:textId="77777777" w:rsidR="00B22D32" w:rsidRPr="00B22D32" w:rsidRDefault="00B22D32" w:rsidP="00B22D32">
      <w:r w:rsidRPr="00B22D32">
        <w:t xml:space="preserve">for </w:t>
      </w:r>
      <m:oMath>
        <m:r>
          <w:rPr>
            <w:rFonts w:ascii="Cambria Math" w:hAnsi="Cambria Math"/>
          </w:rPr>
          <m:t>∀ν</m:t>
        </m:r>
        <m:r>
          <m:rPr>
            <m:scr m:val="double-struck"/>
          </m:rPr>
          <w:rPr>
            <w:rFonts w:ascii="Cambria Math" w:hAnsi="Cambria Math"/>
          </w:rPr>
          <m:t>∈N≤</m:t>
        </m:r>
        <m:r>
          <w:rPr>
            <w:rFonts w:ascii="Cambria Math" w:hAnsi="Cambria Math"/>
          </w:rPr>
          <m:t>n</m:t>
        </m:r>
      </m:oMath>
      <w:r w:rsidRPr="00B22D32">
        <w:t xml:space="preserve">. To be very clear, when we use a rank </w:t>
      </w:r>
      <m:oMath>
        <m:r>
          <w:rPr>
            <w:rFonts w:ascii="Cambria Math" w:hAnsi="Cambria Math"/>
          </w:rPr>
          <m:t>ν</m:t>
        </m:r>
      </m:oMath>
      <w:r w:rsidRPr="00B22D32">
        <w:t xml:space="preserve"> approximation,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is just the first </w:t>
      </w:r>
      <m:oMath>
        <m:r>
          <w:rPr>
            <w:rFonts w:ascii="Cambria Math" w:hAnsi="Cambria Math"/>
          </w:rPr>
          <m:t>ν</m:t>
        </m:r>
      </m:oMath>
      <w:r w:rsidRPr="00B22D32">
        <w:t xml:space="preserve"> columns of </w:t>
      </w:r>
      <m:oMath>
        <m:r>
          <w:rPr>
            <w:rFonts w:ascii="Cambria Math" w:hAnsi="Cambria Math"/>
          </w:rPr>
          <m:t>U</m:t>
        </m:r>
      </m:oMath>
      <w:r w:rsidRPr="00B22D32">
        <w:t xml:space="preserve">. If the system is underdetermined, that is, </w:t>
      </w:r>
      <m:oMath>
        <m:r>
          <w:rPr>
            <w:rFonts w:ascii="Cambria Math" w:hAnsi="Cambria Math"/>
          </w:rPr>
          <m:t>r=</m:t>
        </m:r>
        <m:r>
          <m:rPr>
            <m:sty m:val="p"/>
          </m:rPr>
          <w:rPr>
            <w:rFonts w:ascii="Cambria Math" w:hAnsi="Cambria Math"/>
          </w:rPr>
          <m:t>rank</m:t>
        </m:r>
        <m:d>
          <m:dPr>
            <m:ctrlPr>
              <w:rPr>
                <w:rFonts w:ascii="Cambria Math" w:hAnsi="Cambria Math"/>
              </w:rPr>
            </m:ctrlPr>
          </m:dPr>
          <m:e>
            <m:acc>
              <m:accPr>
                <m:chr m:val="̃"/>
                <m:ctrlPr>
                  <w:rPr>
                    <w:rFonts w:ascii="Cambria Math" w:hAnsi="Cambria Math"/>
                  </w:rPr>
                </m:ctrlPr>
              </m:accPr>
              <m:e>
                <m:r>
                  <w:rPr>
                    <w:rFonts w:ascii="Cambria Math" w:hAnsi="Cambria Math"/>
                  </w:rPr>
                  <m:t>A</m:t>
                </m:r>
              </m:e>
            </m:acc>
          </m:e>
        </m:d>
        <m:r>
          <w:rPr>
            <w:rFonts w:ascii="Cambria Math" w:hAnsi="Cambria Math"/>
          </w:rPr>
          <m:t>&lt;n</m:t>
        </m:r>
      </m:oMath>
      <w:r w:rsidRPr="00B22D32">
        <w:t xml:space="preserve">, then </w:t>
      </w:r>
      <m:oMath>
        <m:r>
          <w:rPr>
            <w:rFonts w:ascii="Cambria Math" w:hAnsi="Cambria Math"/>
          </w:rPr>
          <m:t>U</m:t>
        </m:r>
      </m:oMath>
      <w:r w:rsidRPr="00B22D32">
        <w:t xml:space="preserve"> is simply the minimum-norm solution among all valid orthonormal bases. Eigenfaces can be visualised by de-vectorizing the columns of </w:t>
      </w:r>
      <m:oMath>
        <m:r>
          <w:rPr>
            <w:rFonts w:ascii="Cambria Math" w:hAnsi="Cambria Math"/>
          </w:rPr>
          <m:t>U</m:t>
        </m:r>
      </m:oMath>
      <w:r w:rsidRPr="00B22D32">
        <w:t xml:space="preserve"> and viewing the resulting matrices as images.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rsidRPr="00B22D32">
        <w:t xml:space="preserve"> eigenface of </w:t>
      </w:r>
      <m:oMath>
        <m:r>
          <w:rPr>
            <w:rFonts w:ascii="Cambria Math" w:hAnsi="Cambria Math"/>
          </w:rPr>
          <m:t>A</m:t>
        </m:r>
      </m:oMath>
      <w:r w:rsidRPr="00B22D32">
        <w:t xml:space="preserve"> is given by:</w:t>
      </w:r>
    </w:p>
    <w:p w14:paraId="1AD19269" w14:textId="77777777" w:rsidR="00B22D32" w:rsidRPr="00B22D32" w:rsidRDefault="00000000" w:rsidP="00B22D32">
      <m:oMathPara>
        <m:oMath>
          <m:sSup>
            <m:sSupPr>
              <m:ctrlPr>
                <w:rPr>
                  <w:rFonts w:ascii="Cambria Math" w:hAnsi="Cambria Math"/>
                </w:rPr>
              </m:ctrlPr>
            </m:sSupPr>
            <m:e>
              <m:r>
                <m:rPr>
                  <m:sty m:val="p"/>
                </m:rPr>
                <w:rPr>
                  <w:rFonts w:ascii="Cambria Math" w:hAnsi="Cambria Math"/>
                </w:rPr>
                <m:t>vec</m:t>
              </m:r>
            </m:e>
            <m:sup>
              <m:r>
                <m:rPr>
                  <m:sty m:val="p"/>
                </m:rPr>
                <w:rPr>
                  <w:rFonts w:ascii="Cambria Math" w:hAnsi="Cambria Math"/>
                </w:rPr>
                <m:t>-1</m:t>
              </m:r>
            </m:sup>
          </m:sSup>
          <m:d>
            <m:dPr>
              <m:ctrlPr>
                <w:rPr>
                  <w:rFonts w:ascii="Cambria Math" w:hAnsi="Cambria Math"/>
                </w:rPr>
              </m:ctrlPr>
            </m:dPr>
            <m:e>
              <m:sSub>
                <m:sSubPr>
                  <m:ctrlPr>
                    <w:rPr>
                      <w:rFonts w:ascii="Cambria Math" w:hAnsi="Cambria Math"/>
                    </w:rPr>
                  </m:ctrlPr>
                </m:sSubPr>
                <m:e>
                  <m:r>
                    <m:rPr>
                      <m:sty m:val="bi"/>
                    </m:rPr>
                    <w:rPr>
                      <w:rFonts w:ascii="Cambria Math" w:hAnsi="Cambria Math"/>
                    </w:rPr>
                    <m:t>u</m:t>
                  </m:r>
                </m:e>
                <m:sub>
                  <m:r>
                    <m:rPr>
                      <m:sty m:val="bi"/>
                    </m:rPr>
                    <w:rPr>
                      <w:rFonts w:ascii="Cambria Math" w:hAnsi="Cambria Math"/>
                    </w:rPr>
                    <m:t>j</m:t>
                  </m:r>
                </m:sub>
              </m:sSub>
            </m:e>
          </m:d>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r×c</m:t>
              </m:r>
            </m:sup>
          </m:sSup>
        </m:oMath>
      </m:oMathPara>
    </w:p>
    <w:p w14:paraId="74EA97D0" w14:textId="77777777" w:rsidR="00B22D32" w:rsidRPr="00B22D32" w:rsidRDefault="00B22D32" w:rsidP="00B22D32">
      <w:r w:rsidRPr="00B22D32">
        <w:t xml:space="preserve">When visualised, eigenfaces often take the form of ghostly human faces, each representing different ways in which the faces in the dataset deviate from the mean face. The span of a set </w:t>
      </w:r>
      <w:r w:rsidRPr="00B22D32">
        <w:lastRenderedPageBreak/>
        <w:t xml:space="preserve">of </w:t>
      </w:r>
      <m:oMath>
        <m:r>
          <w:rPr>
            <w:rFonts w:ascii="Cambria Math" w:hAnsi="Cambria Math"/>
          </w:rPr>
          <m:t>ν</m:t>
        </m:r>
      </m:oMath>
      <w:r w:rsidRPr="00B22D32">
        <w:t xml:space="preserve"> eigenfaces is called a </w:t>
      </w:r>
      <m:oMath>
        <m:r>
          <w:rPr>
            <w:rFonts w:ascii="Cambria Math" w:hAnsi="Cambria Math"/>
          </w:rPr>
          <m:t>ν</m:t>
        </m:r>
      </m:oMath>
      <w:r w:rsidRPr="00B22D32">
        <w:t>-dimentional eigenface space.</w:t>
      </w:r>
    </w:p>
    <w:p w14:paraId="66CF0650" w14:textId="77777777" w:rsidR="00B22D32" w:rsidRPr="0020597A" w:rsidRDefault="00B22D32" w:rsidP="00B22D32">
      <w:pPr>
        <w:pStyle w:val="Heading2"/>
      </w:pPr>
      <w:bookmarkStart w:id="8" w:name="_Toc199700807"/>
      <w:r>
        <w:t>Projection onto subspaces</w:t>
      </w:r>
      <w:bookmarkEnd w:id="8"/>
    </w:p>
    <w:p w14:paraId="2F321FBA" w14:textId="77777777" w:rsidR="00B22D32" w:rsidRPr="00B22D32" w:rsidRDefault="00B22D32" w:rsidP="00B22D32">
      <w:r w:rsidRPr="00B22D32">
        <w:t>Recall that:</w:t>
      </w:r>
    </w:p>
    <w:p w14:paraId="30F7F54B"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oMath>
      </m:oMathPara>
    </w:p>
    <w:p w14:paraId="338A061A" w14:textId="77777777" w:rsidR="00B22D32" w:rsidRPr="00B22D32" w:rsidRDefault="00B22D32" w:rsidP="00B22D32">
      <w:r w:rsidRPr="00B22D32">
        <w:t xml:space="preserve">Let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ν</m:t>
            </m:r>
          </m:sub>
        </m:sSub>
        <m:sSubSup>
          <m:sSubSupPr>
            <m:ctrlPr>
              <w:rPr>
                <w:rFonts w:ascii="Cambria Math" w:hAnsi="Cambria Math"/>
              </w:rPr>
            </m:ctrlPr>
          </m:sSubSupPr>
          <m:e>
            <m:r>
              <m:rPr>
                <m:sty m:val="bi"/>
              </m:rPr>
              <w:rPr>
                <w:rFonts w:ascii="Cambria Math" w:hAnsi="Cambria Math"/>
              </w:rPr>
              <m:t>V</m:t>
            </m:r>
          </m:e>
          <m:sub>
            <m:r>
              <m:rPr>
                <m:sty m:val="bi"/>
              </m:rPr>
              <w:rPr>
                <w:rFonts w:ascii="Cambria Math" w:hAnsi="Cambria Math"/>
              </w:rPr>
              <m:t>ν,j</m:t>
            </m:r>
          </m:sub>
          <m:sup>
            <m:r>
              <m:rPr>
                <m:sty m:val="bi"/>
              </m:rPr>
              <w:rPr>
                <w:rFonts w:ascii="Cambria Math" w:hAnsi="Cambria Math"/>
              </w:rPr>
              <m:t>T</m:t>
            </m:r>
          </m:sup>
        </m:sSubSup>
        <m: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ν</m:t>
            </m:r>
          </m:sup>
        </m:sSup>
      </m:oMath>
      <w:r w:rsidRPr="00B22D32">
        <w:t>. This enables the expression above to be rewritten as:</w:t>
      </w:r>
    </w:p>
    <w:p w14:paraId="5118F4B4"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oMath>
      </m:oMathPara>
    </w:p>
    <w:p w14:paraId="45706E63" w14:textId="77777777" w:rsidR="00B22D32" w:rsidRPr="00B22D32" w:rsidRDefault="00B22D32" w:rsidP="00B22D32">
      <w:r w:rsidRPr="00B22D32">
        <w:t xml:space="preserve">Having done this one can clearly see that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ν,j</m:t>
            </m:r>
          </m:sub>
        </m:sSub>
      </m:oMath>
      <w:r w:rsidRPr="00B22D32">
        <w:t xml:space="preserve"> is simply the coordinate vector of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oMath>
      <w:r w:rsidRPr="00B22D32">
        <w:t xml:space="preserve"> with respect to the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Note that </w:t>
      </w:r>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oMath>
      <w:r w:rsidRPr="00B22D32">
        <w:t xml:space="preserve"> is simply a projection of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j</m:t>
            </m:r>
          </m:sub>
        </m:sSub>
      </m:oMath>
      <w:r w:rsidRPr="00B22D32">
        <w:t xml:space="preserve"> onto the lower rank bearing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i.e.:</w:t>
      </w:r>
    </w:p>
    <w:p w14:paraId="0547B35F"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A</m:t>
                      </m:r>
                    </m:e>
                  </m:acc>
                </m:e>
              </m:acc>
            </m:e>
            <m:sub>
              <m:r>
                <m:rPr>
                  <m:sty m:val="bi"/>
                </m:rPr>
                <w:rPr>
                  <w:rFonts w:ascii="Cambria Math" w:hAnsi="Cambria Math"/>
                </w:rPr>
                <m:t>ν,j</m:t>
              </m:r>
            </m:sub>
          </m:sSub>
          <m:r>
            <m:rPr>
              <m:sty m:val="bi"/>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ν,j</m:t>
              </m:r>
            </m:sub>
          </m:sSub>
        </m:oMath>
      </m:oMathPara>
    </w:p>
    <w:p w14:paraId="2AB8EA1A" w14:textId="77777777" w:rsidR="00B22D32" w:rsidRPr="00B22D32" w:rsidRDefault="00B22D32" w:rsidP="00B22D32">
      <w:r w:rsidRPr="00B22D32">
        <w:t xml:space="preserve">Now let’s say we have some vectorized image </w:t>
      </w:r>
      <m:oMath>
        <m:r>
          <m:rPr>
            <m:sty m:val="bi"/>
          </m:rPr>
          <w:rPr>
            <w:rFonts w:ascii="Cambria Math" w:hAnsi="Cambria Math"/>
          </w:rPr>
          <m:t>T∈</m:t>
        </m:r>
        <m:sSup>
          <m:sSupPr>
            <m:ctrlPr>
              <w:rPr>
                <w:rFonts w:ascii="Cambria Math" w:hAnsi="Cambria Math"/>
              </w:rPr>
            </m:ctrlPr>
          </m:sSupPr>
          <m:e>
            <m:r>
              <m:rPr>
                <m:scr m:val="double-struck"/>
                <m:sty m:val="bi"/>
              </m:rPr>
              <w:rPr>
                <w:rFonts w:ascii="Cambria Math" w:hAnsi="Cambria Math"/>
              </w:rPr>
              <m:t>R</m:t>
            </m:r>
          </m:e>
          <m:sup>
            <m:r>
              <w:rPr>
                <w:rFonts w:ascii="Cambria Math" w:hAnsi="Cambria Math"/>
              </w:rPr>
              <m:t>m</m:t>
            </m:r>
          </m:sup>
        </m:sSup>
      </m:oMath>
      <w:r w:rsidRPr="00B22D32">
        <w:t xml:space="preserve"> and we want to find its closest representation with respect to the basis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To do this we would first have to mean centre the image:</w:t>
      </w:r>
    </w:p>
    <w:p w14:paraId="12F9AFD4" w14:textId="77777777" w:rsidR="00B22D32" w:rsidRPr="00B22D32" w:rsidRDefault="00000000" w:rsidP="00B22D32">
      <m:oMathPara>
        <m:oMath>
          <m:acc>
            <m:accPr>
              <m:chr m:val="̃"/>
              <m:ctrlPr>
                <w:rPr>
                  <w:rFonts w:ascii="Cambria Math" w:hAnsi="Cambria Math"/>
                </w:rPr>
              </m:ctrlPr>
            </m:accPr>
            <m:e>
              <m:r>
                <m:rPr>
                  <m:sty m:val="bi"/>
                </m:rPr>
                <w:rPr>
                  <w:rFonts w:ascii="Cambria Math" w:hAnsi="Cambria Math"/>
                </w:rPr>
                <m:t>T</m:t>
              </m:r>
            </m:e>
          </m:acc>
          <m:r>
            <w:rPr>
              <w:rFonts w:ascii="Cambria Math" w:hAnsi="Cambria Math"/>
            </w:rPr>
            <m:t>=</m:t>
          </m:r>
          <m:r>
            <m:rPr>
              <m:sty m:val="bi"/>
            </m:rPr>
            <w:rPr>
              <w:rFonts w:ascii="Cambria Math" w:hAnsi="Cambria Math"/>
            </w:rPr>
            <m:t>T-</m:t>
          </m:r>
          <m:acc>
            <m:accPr>
              <m:chr m:val="̅"/>
              <m:ctrlPr>
                <w:rPr>
                  <w:rFonts w:ascii="Cambria Math" w:hAnsi="Cambria Math"/>
                </w:rPr>
              </m:ctrlPr>
            </m:accPr>
            <m:e>
              <m:r>
                <m:rPr>
                  <m:sty m:val="bi"/>
                </m:rPr>
                <w:rPr>
                  <w:rFonts w:ascii="Cambria Math" w:hAnsi="Cambria Math"/>
                </w:rPr>
                <m:t>A</m:t>
              </m:r>
            </m:e>
          </m:acc>
        </m:oMath>
      </m:oMathPara>
    </w:p>
    <w:p w14:paraId="0FDB1D54" w14:textId="77777777" w:rsidR="00B22D32" w:rsidRPr="00B22D32" w:rsidRDefault="00B22D32" w:rsidP="00B22D32">
      <w:r w:rsidRPr="00B22D32">
        <w:t xml:space="preserve">We would then find the projection of </w:t>
      </w:r>
      <m:oMath>
        <m:acc>
          <m:accPr>
            <m:chr m:val="̃"/>
            <m:ctrlPr>
              <w:rPr>
                <w:rFonts w:ascii="Cambria Math" w:hAnsi="Cambria Math"/>
              </w:rPr>
            </m:ctrlPr>
          </m:accPr>
          <m:e>
            <m:r>
              <m:rPr>
                <m:sty m:val="bi"/>
              </m:rPr>
              <w:rPr>
                <w:rFonts w:ascii="Cambria Math" w:hAnsi="Cambria Math"/>
              </w:rPr>
              <m:t>T</m:t>
            </m:r>
          </m:e>
        </m:acc>
      </m:oMath>
      <w:r w:rsidRPr="00B22D32">
        <w:t xml:space="preserve"> onto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with respect 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Since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is orthonormal, said projection is given by:</w:t>
      </w:r>
    </w:p>
    <w:p w14:paraId="6400D3AA" w14:textId="77777777" w:rsidR="00B22D32" w:rsidRPr="00B22D32" w:rsidRDefault="00000000" w:rsidP="00B22D32">
      <m:oMathPara>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acc>
            <m:accPr>
              <m:chr m:val="̃"/>
              <m:ctrlPr>
                <w:rPr>
                  <w:rFonts w:ascii="Cambria Math" w:hAnsi="Cambria Math"/>
                </w:rPr>
              </m:ctrlPr>
            </m:accPr>
            <m:e>
              <m:r>
                <m:rPr>
                  <m:sty m:val="bi"/>
                </m:rPr>
                <w:rPr>
                  <w:rFonts w:ascii="Cambria Math" w:hAnsi="Cambria Math"/>
                </w:rPr>
                <m:t>T</m:t>
              </m:r>
            </m:e>
          </m:acc>
          <m:r>
            <m:rPr>
              <m:sty m:val="bi"/>
            </m:rPr>
            <w:rPr>
              <w:rFonts w:ascii="Cambria Math" w:hAnsi="Cambria Math"/>
            </w:rPr>
            <m:t>∈</m:t>
          </m:r>
          <m:sSup>
            <m:sSupPr>
              <m:ctrlPr>
                <w:rPr>
                  <w:rFonts w:ascii="Cambria Math" w:hAnsi="Cambria Math"/>
                </w:rPr>
              </m:ctrlPr>
            </m:sSupPr>
            <m:e>
              <m:r>
                <m:rPr>
                  <m:scr m:val="double-struck"/>
                  <m:sty m:val="bi"/>
                </m:rPr>
                <w:rPr>
                  <w:rFonts w:ascii="Cambria Math" w:hAnsi="Cambria Math"/>
                </w:rPr>
                <m:t>R</m:t>
              </m:r>
            </m:e>
            <m:sup>
              <m:r>
                <w:rPr>
                  <w:rFonts w:ascii="Cambria Math" w:hAnsi="Cambria Math"/>
                </w:rPr>
                <m:t>ν</m:t>
              </m:r>
            </m:sup>
          </m:sSup>
        </m:oMath>
      </m:oMathPara>
    </w:p>
    <w:p w14:paraId="0EC50AC9" w14:textId="77777777" w:rsidR="00B22D32" w:rsidRPr="00B22D32" w:rsidRDefault="00B22D32" w:rsidP="00B22D32">
      <w:r w:rsidRPr="00B22D32">
        <w:t>This can then be expressed in terms of the standard basis as follows:</w:t>
      </w:r>
    </w:p>
    <w:p w14:paraId="383B7552" w14:textId="77777777" w:rsidR="00B22D32" w:rsidRPr="00B22D32" w:rsidRDefault="00000000" w:rsidP="00B22D32">
      <m:oMathPara>
        <m:oMath>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T</m:t>
                      </m:r>
                    </m:e>
                  </m:acc>
                </m:e>
              </m:acc>
            </m:e>
            <m:sub>
              <m:r>
                <m:rPr>
                  <m:sty m:val="bi"/>
                </m:rPr>
                <w:rPr>
                  <w:rFonts w:ascii="Cambria Math" w:hAnsi="Cambria Math"/>
                </w:rPr>
                <m:t>ν</m:t>
              </m:r>
            </m:sub>
          </m:sSub>
          <m:r>
            <m:rPr>
              <m:sty m:val="bi"/>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ν</m:t>
              </m:r>
            </m:sub>
          </m:sSub>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m</m:t>
              </m:r>
            </m:sup>
          </m:sSup>
        </m:oMath>
      </m:oMathPara>
    </w:p>
    <w:p w14:paraId="5C109C62" w14:textId="77777777" w:rsidR="00B22D32" w:rsidRPr="00B22D32" w:rsidRDefault="00B22D32" w:rsidP="00B22D32">
      <w:r w:rsidRPr="00B22D32">
        <w:t>Adding the mean returns a vectorized approximation of the original image:</w:t>
      </w:r>
      <w:r w:rsidRPr="00B22D32">
        <w:br/>
      </w:r>
      <m:oMathPara>
        <m:oMath>
          <m:sSub>
            <m:sSubPr>
              <m:ctrlPr>
                <w:rPr>
                  <w:rFonts w:ascii="Cambria Math" w:hAnsi="Cambria Math"/>
                </w:rPr>
              </m:ctrlPr>
            </m:sSubPr>
            <m:e>
              <m:acc>
                <m:accPr>
                  <m:ctrlPr>
                    <w:rPr>
                      <w:rFonts w:ascii="Cambria Math" w:hAnsi="Cambria Math"/>
                    </w:rPr>
                  </m:ctrlPr>
                </m:accPr>
                <m:e>
                  <m:r>
                    <m:rPr>
                      <m:sty m:val="bi"/>
                    </m:rPr>
                    <w:rPr>
                      <w:rFonts w:ascii="Cambria Math" w:hAnsi="Cambria Math"/>
                    </w:rPr>
                    <m:t>T</m:t>
                  </m:r>
                </m:e>
              </m:acc>
            </m:e>
            <m:sub>
              <m:r>
                <m:rPr>
                  <m:sty m:val="bi"/>
                </m:rPr>
                <w:rPr>
                  <w:rFonts w:ascii="Cambria Math" w:hAnsi="Cambria Math"/>
                </w:rPr>
                <m:t>ν</m:t>
              </m:r>
            </m:sub>
          </m:sSub>
          <m:r>
            <m:rPr>
              <m:sty m:val="bi"/>
            </m:rPr>
            <w:rPr>
              <w:rFonts w:ascii="Cambria Math" w:hAnsi="Cambria Math"/>
            </w:rPr>
            <m:t>=</m:t>
          </m:r>
          <m:sSub>
            <m:sSubPr>
              <m:ctrlPr>
                <w:rPr>
                  <w:rFonts w:ascii="Cambria Math" w:hAnsi="Cambria Math"/>
                </w:rPr>
              </m:ctrlPr>
            </m:sSubPr>
            <m:e>
              <m:acc>
                <m:accPr>
                  <m:ctrlPr>
                    <w:rPr>
                      <w:rFonts w:ascii="Cambria Math" w:hAnsi="Cambria Math"/>
                    </w:rPr>
                  </m:ctrlPr>
                </m:accPr>
                <m:e>
                  <m:acc>
                    <m:accPr>
                      <m:chr m:val="̃"/>
                      <m:ctrlPr>
                        <w:rPr>
                          <w:rFonts w:ascii="Cambria Math" w:hAnsi="Cambria Math"/>
                        </w:rPr>
                      </m:ctrlPr>
                    </m:accPr>
                    <m:e>
                      <m:r>
                        <m:rPr>
                          <m:sty m:val="bi"/>
                        </m:rPr>
                        <w:rPr>
                          <w:rFonts w:ascii="Cambria Math" w:hAnsi="Cambria Math"/>
                        </w:rPr>
                        <m:t>T</m:t>
                      </m:r>
                    </m:e>
                  </m:acc>
                </m:e>
              </m:acc>
            </m:e>
            <m:sub>
              <m:r>
                <m:rPr>
                  <m:sty m:val="bi"/>
                </m:rPr>
                <w:rPr>
                  <w:rFonts w:ascii="Cambria Math" w:hAnsi="Cambria Math"/>
                </w:rPr>
                <m:t>ν</m:t>
              </m:r>
            </m:sub>
          </m:sSub>
          <m:r>
            <m:rPr>
              <m:sty m:val="bi"/>
            </m:rPr>
            <w:rPr>
              <w:rFonts w:ascii="Cambria Math" w:hAnsi="Cambria Math"/>
            </w:rPr>
            <m:t>+</m:t>
          </m:r>
          <m:acc>
            <m:accPr>
              <m:chr m:val="̅"/>
              <m:ctrlPr>
                <w:rPr>
                  <w:rFonts w:ascii="Cambria Math" w:hAnsi="Cambria Math"/>
                </w:rPr>
              </m:ctrlPr>
            </m:accPr>
            <m:e>
              <m:r>
                <m:rPr>
                  <m:sty m:val="bi"/>
                </m:rPr>
                <w:rPr>
                  <w:rFonts w:ascii="Cambria Math" w:hAnsi="Cambria Math"/>
                </w:rPr>
                <m:t>A</m:t>
              </m:r>
            </m:e>
          </m:acc>
        </m:oMath>
      </m:oMathPara>
    </w:p>
    <w:p w14:paraId="044C5464" w14:textId="77777777" w:rsidR="00B22D32" w:rsidRPr="00B22D32" w:rsidRDefault="00B22D32" w:rsidP="00B22D32">
      <w:r w:rsidRPr="00B22D32">
        <w:t xml:space="preserve">It is </w:t>
      </w:r>
      <w:proofErr w:type="gramStart"/>
      <w:r w:rsidRPr="00B22D32">
        <w:t>fairly easy</w:t>
      </w:r>
      <w:proofErr w:type="gramEnd"/>
      <w:r w:rsidRPr="00B22D32">
        <w:t xml:space="preserve"> to see that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oMath>
      <w:r w:rsidRPr="00B22D32">
        <w:t xml:space="preserve"> is essentially just a vector of the amounts of each of the eigenfaces present in the mean centred image. As we will see, this particular result is what makes this method so useful.</w:t>
      </w:r>
    </w:p>
    <w:p w14:paraId="7F4E2C4F" w14:textId="77777777" w:rsidR="00B22D32" w:rsidRDefault="00B22D32" w:rsidP="00B22D32">
      <w:pPr>
        <w:pStyle w:val="Heading2"/>
      </w:pPr>
      <w:bookmarkStart w:id="9" w:name="_Toc199700808"/>
      <w:r>
        <w:t>Moustache detector</w:t>
      </w:r>
      <w:bookmarkEnd w:id="9"/>
    </w:p>
    <w:p w14:paraId="7506C470" w14:textId="77777777" w:rsidR="00B22D32" w:rsidRPr="00B22D32" w:rsidRDefault="00B22D32" w:rsidP="00B22D32">
      <w:r w:rsidRPr="00B22D32">
        <w:t xml:space="preserve">With the mathematical background out of the way, we will now explain how this technique was used this to create a rudimentary moustache detector. For our detector we set </w:t>
      </w:r>
      <m:oMath>
        <m:r>
          <w:rPr>
            <w:rFonts w:ascii="Cambria Math" w:hAnsi="Cambria Math"/>
          </w:rPr>
          <m:t>ν=47</m:t>
        </m:r>
      </m:oMath>
      <w:r w:rsidRPr="00B22D32">
        <w:t>. This decision was made based on the following graph:</w:t>
      </w:r>
    </w:p>
    <w:p w14:paraId="1FAAF28D" w14:textId="77777777" w:rsidR="00B22D32" w:rsidRPr="00B22D32" w:rsidRDefault="00B22D32" w:rsidP="00B22D32">
      <w:pPr>
        <w:jc w:val="center"/>
      </w:pPr>
      <w:r w:rsidRPr="00B22D32">
        <w:rPr>
          <w:noProof/>
        </w:rPr>
        <w:drawing>
          <wp:inline distT="0" distB="0" distL="0" distR="0" wp14:anchorId="0B27839D" wp14:editId="006506AE">
            <wp:extent cx="3144253" cy="2353697"/>
            <wp:effectExtent l="0" t="0" r="5715" b="0"/>
            <wp:docPr id="5381546" name="Picture 1" descr="A graph of a number of valu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1546" name="Picture 1" descr="A graph of a number of valu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3170081" cy="2373031"/>
                    </a:xfrm>
                    <a:prstGeom prst="rect">
                      <a:avLst/>
                    </a:prstGeom>
                  </pic:spPr>
                </pic:pic>
              </a:graphicData>
            </a:graphic>
          </wp:inline>
        </w:drawing>
      </w:r>
    </w:p>
    <w:p w14:paraId="7C27DA6B" w14:textId="77777777" w:rsidR="00B22D32" w:rsidRPr="00B22D32" w:rsidRDefault="00B22D32" w:rsidP="00B22D32">
      <w:r w:rsidRPr="00B22D32">
        <w:lastRenderedPageBreak/>
        <w:t xml:space="preserve">As can be seen, singular values fall away very rapidly. Singular value 47 was the first to drop below five figures. Singular value 47 was also visually the approximate point at which we deemed the computational cost to outweigh the increase in detector accuracy. It is important to note that this choice is entirely subjective. Upon visual inspection of the eigenfaces we were able to see that the 13th eigenface,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13</m:t>
            </m:r>
          </m:sub>
        </m:sSub>
      </m:oMath>
      <w:r w:rsidRPr="00B22D32">
        <w:t xml:space="preserve">, clearly corresponded to the feature of interest, a moustache. Recall that for some mean centred vectorized image </w:t>
      </w:r>
      <m:oMath>
        <m:acc>
          <m:accPr>
            <m:chr m:val="̃"/>
            <m:ctrlPr>
              <w:rPr>
                <w:rFonts w:ascii="Cambria Math" w:hAnsi="Cambria Math"/>
              </w:rPr>
            </m:ctrlPr>
          </m:accPr>
          <m:e>
            <m:r>
              <m:rPr>
                <m:sty m:val="bi"/>
              </m:rPr>
              <w:rPr>
                <w:rFonts w:ascii="Cambria Math" w:hAnsi="Cambria Math"/>
              </w:rPr>
              <m:t>T</m:t>
            </m:r>
          </m:e>
        </m:acc>
      </m:oMath>
      <w:r w:rsidRPr="00B22D32">
        <w:t xml:space="preserve"> we have that it’s projection onto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in terms of </w:t>
      </w:r>
      <m:oMath>
        <m:sSub>
          <m:sSubPr>
            <m:ctrlPr>
              <w:rPr>
                <w:rFonts w:ascii="Cambria Math" w:hAnsi="Cambria Math"/>
              </w:rPr>
            </m:ctrlPr>
          </m:sSubPr>
          <m:e>
            <m:r>
              <w:rPr>
                <w:rFonts w:ascii="Cambria Math" w:hAnsi="Cambria Math"/>
              </w:rPr>
              <m:t>U</m:t>
            </m:r>
          </m:e>
          <m:sub>
            <m:r>
              <w:rPr>
                <w:rFonts w:ascii="Cambria Math" w:hAnsi="Cambria Math"/>
              </w:rPr>
              <m:t>ν</m:t>
            </m:r>
          </m:sub>
        </m:sSub>
      </m:oMath>
      <w:r w:rsidRPr="00B22D32">
        <w:t xml:space="preserve"> given by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r>
          <m:rPr>
            <m:sty m:val="bi"/>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ν</m:t>
            </m:r>
          </m:sub>
          <m:sup>
            <m:r>
              <w:rPr>
                <w:rFonts w:ascii="Cambria Math" w:hAnsi="Cambria Math"/>
              </w:rPr>
              <m:t>T</m:t>
            </m:r>
          </m:sup>
        </m:sSubSup>
        <m:acc>
          <m:accPr>
            <m:chr m:val="̃"/>
            <m:ctrlPr>
              <w:rPr>
                <w:rFonts w:ascii="Cambria Math" w:hAnsi="Cambria Math"/>
              </w:rPr>
            </m:ctrlPr>
          </m:accPr>
          <m:e>
            <m:r>
              <m:rPr>
                <m:sty m:val="bi"/>
              </m:rPr>
              <w:rPr>
                <w:rFonts w:ascii="Cambria Math" w:hAnsi="Cambria Math"/>
              </w:rPr>
              <m:t>T</m:t>
            </m:r>
          </m:e>
        </m:acc>
      </m:oMath>
      <w:r w:rsidRPr="00B22D32">
        <w:t xml:space="preserve"> is essentially just a vector of the amounts of each of the eigenfaces present in </w:t>
      </w:r>
      <m:oMath>
        <m:acc>
          <m:accPr>
            <m:chr m:val="̃"/>
            <m:ctrlPr>
              <w:rPr>
                <w:rFonts w:ascii="Cambria Math" w:hAnsi="Cambria Math"/>
              </w:rPr>
            </m:ctrlPr>
          </m:accPr>
          <m:e>
            <m:r>
              <m:rPr>
                <m:sty m:val="bi"/>
              </m:rPr>
              <w:rPr>
                <w:rFonts w:ascii="Cambria Math" w:hAnsi="Cambria Math"/>
              </w:rPr>
              <m:t>T</m:t>
            </m:r>
          </m:e>
        </m:acc>
      </m:oMath>
      <w:r w:rsidRPr="00B22D32">
        <w:t xml:space="preserve">. As such, since </w:t>
      </w: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13</m:t>
            </m:r>
          </m:sub>
        </m:sSub>
      </m:oMath>
      <w:r w:rsidRPr="00B22D32">
        <w:t xml:space="preserve"> corresponds to moustaches, we can simply observe the magnitude of the 13th element of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T</m:t>
                </m:r>
              </m:e>
            </m:acc>
          </m:e>
          <m:sub>
            <m:r>
              <m:rPr>
                <m:sty m:val="bi"/>
              </m:rPr>
              <w:rPr>
                <w:rFonts w:ascii="Cambria Math" w:hAnsi="Cambria Math"/>
              </w:rPr>
              <m:t>P,ν,</m:t>
            </m:r>
          </m:sub>
        </m:sSub>
      </m:oMath>
      <w:r w:rsidRPr="00B22D32">
        <w:t xml:space="preserve">, i.e., </w:t>
      </w:r>
      <m:oMath>
        <m:sSub>
          <m:sSubPr>
            <m:ctrlPr>
              <w:rPr>
                <w:rFonts w:ascii="Cambria Math" w:hAnsi="Cambria Math"/>
              </w:rPr>
            </m:ctrlPr>
          </m:sSubPr>
          <m:e>
            <m:acc>
              <m:accPr>
                <m:chr m:val="̃"/>
                <m:ctrlPr>
                  <w:rPr>
                    <w:rFonts w:ascii="Cambria Math" w:hAnsi="Cambria Math"/>
                  </w:rPr>
                </m:ctrlPr>
              </m:accPr>
              <m:e>
                <m:r>
                  <w:rPr>
                    <w:rFonts w:ascii="Cambria Math" w:hAnsi="Cambria Math"/>
                  </w:rPr>
                  <m:t>t</m:t>
                </m:r>
              </m:e>
            </m:acc>
          </m:e>
          <m:sub>
            <m:r>
              <w:rPr>
                <w:rFonts w:ascii="Cambria Math" w:hAnsi="Cambria Math"/>
              </w:rPr>
              <m:t>P,ν,13</m:t>
            </m:r>
          </m:sub>
        </m:sSub>
      </m:oMath>
      <w:r w:rsidRPr="00B22D32">
        <w:t xml:space="preserve">, to gauge the amount of variation from the mean face explainable by a moustache. With this logic in mind, we found </w:t>
      </w:r>
      <m:oMath>
        <m:sSub>
          <m:sSubPr>
            <m:ctrlPr>
              <w:rPr>
                <w:rFonts w:ascii="Cambria Math" w:hAnsi="Cambria Math"/>
              </w:rPr>
            </m:ctrlPr>
          </m:sSubPr>
          <m:e>
            <m:acc>
              <m:accPr>
                <m:chr m:val="̃"/>
                <m:ctrlPr>
                  <w:rPr>
                    <w:rFonts w:ascii="Cambria Math" w:hAnsi="Cambria Math"/>
                  </w:rPr>
                </m:ctrlPr>
              </m:accPr>
              <m:e>
                <m:r>
                  <m:rPr>
                    <m:sty m:val="bi"/>
                  </m:rPr>
                  <w:rPr>
                    <w:rFonts w:ascii="Cambria Math" w:hAnsi="Cambria Math"/>
                  </w:rPr>
                  <m:t>A</m:t>
                </m:r>
              </m:e>
            </m:acc>
          </m:e>
          <m:sub>
            <m:r>
              <m:rPr>
                <m:sty m:val="bi"/>
              </m:rPr>
              <w:rPr>
                <w:rFonts w:ascii="Cambria Math" w:hAnsi="Cambria Math"/>
              </w:rPr>
              <m:t>P,47,j</m:t>
            </m:r>
          </m:sub>
        </m:sSub>
      </m:oMath>
      <w:r w:rsidRPr="00B22D32">
        <w:t xml:space="preserve"> and subsequently </w:t>
      </w: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oMath>
      <w:r w:rsidRPr="00B22D32">
        <w:t xml:space="preserve"> for </w:t>
      </w:r>
      <m:oMath>
        <m:r>
          <w:rPr>
            <w:rFonts w:ascii="Cambria Math" w:hAnsi="Cambria Math"/>
          </w:rPr>
          <m:t>∀j</m:t>
        </m:r>
        <m:r>
          <m:rPr>
            <m:scr m:val="double-struck"/>
          </m:rPr>
          <w:rPr>
            <w:rFonts w:ascii="Cambria Math" w:hAnsi="Cambria Math"/>
          </w:rPr>
          <m:t>∈N≤</m:t>
        </m:r>
        <m:r>
          <w:rPr>
            <w:rFonts w:ascii="Cambria Math" w:hAnsi="Cambria Math"/>
          </w:rPr>
          <m:t>n</m:t>
        </m:r>
      </m:oMath>
      <w:r w:rsidRPr="00B22D32">
        <w:t xml:space="preserve">. We then set about finding a suitable moustache detection threshold </w:t>
      </w:r>
      <m:oMath>
        <m:r>
          <w:rPr>
            <w:rFonts w:ascii="Cambria Math" w:hAnsi="Cambria Math"/>
          </w:rPr>
          <m:t>ϕ</m:t>
        </m:r>
      </m:oMath>
      <w:r w:rsidRPr="00B22D32">
        <w:t xml:space="preserve"> that best made true the statement</w:t>
      </w:r>
    </w:p>
    <w:p w14:paraId="1FF33ADA" w14:textId="77777777" w:rsidR="00B22D32" w:rsidRPr="00B22D32" w:rsidRDefault="00000000" w:rsidP="00B22D32">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r>
            <w:rPr>
              <w:rFonts w:ascii="Cambria Math" w:hAnsi="Cambria Math"/>
            </w:rPr>
            <m:t>&gt;ϕ⇔</m:t>
          </m:r>
          <m:sSub>
            <m:sSubPr>
              <m:ctrlPr>
                <w:rPr>
                  <w:rFonts w:ascii="Cambria Math" w:hAnsi="Cambria Math"/>
                </w:rPr>
              </m:ctrlPr>
            </m:sSubPr>
            <m:e>
              <m:r>
                <w:rPr>
                  <w:rFonts w:ascii="Cambria Math" w:hAnsi="Cambria Math"/>
                </w:rPr>
                <m:t>F</m:t>
              </m:r>
            </m:e>
            <m:sub>
              <m:r>
                <w:rPr>
                  <w:rFonts w:ascii="Cambria Math" w:hAnsi="Cambria Math"/>
                </w:rPr>
                <m:t>j</m:t>
              </m:r>
            </m:sub>
          </m:sSub>
          <m:r>
            <m:rPr>
              <m:sty m:val="bi"/>
            </m:rPr>
            <w:rPr>
              <w:rFonts w:ascii="Cambria Math" w:hAnsi="Cambria Math"/>
            </w:rPr>
            <m:t xml:space="preserve"> </m:t>
          </m:r>
          <m:r>
            <m:rPr>
              <m:sty m:val="p"/>
            </m:rPr>
            <w:rPr>
              <w:rFonts w:ascii="Cambria Math" w:hAnsi="Cambria Math"/>
            </w:rPr>
            <m:t>has a moustache</m:t>
          </m:r>
        </m:oMath>
      </m:oMathPara>
    </w:p>
    <w:p w14:paraId="512579F6" w14:textId="77777777" w:rsidR="00B22D32" w:rsidRPr="00B22D32" w:rsidRDefault="00B22D32" w:rsidP="00B22D32">
      <w:r w:rsidRPr="00B22D32">
        <w:t xml:space="preserve">for </w:t>
      </w:r>
      <m:oMath>
        <m:r>
          <w:rPr>
            <w:rFonts w:ascii="Cambria Math" w:hAnsi="Cambria Math"/>
          </w:rPr>
          <m:t>∀j</m:t>
        </m:r>
        <m:r>
          <m:rPr>
            <m:scr m:val="double-struck"/>
          </m:rPr>
          <w:rPr>
            <w:rFonts w:ascii="Cambria Math" w:hAnsi="Cambria Math"/>
          </w:rPr>
          <m:t>∈N≤</m:t>
        </m:r>
        <m:r>
          <w:rPr>
            <w:rFonts w:ascii="Cambria Math" w:hAnsi="Cambria Math"/>
          </w:rPr>
          <m:t>n</m:t>
        </m:r>
      </m:oMath>
      <w:r w:rsidRPr="00B22D32">
        <w:t>.</w:t>
      </w:r>
    </w:p>
    <w:p w14:paraId="25C4B81F" w14:textId="77777777" w:rsidR="00B22D32" w:rsidRPr="00B22D32" w:rsidRDefault="00B22D32" w:rsidP="00B22D32">
      <w:r w:rsidRPr="00B22D32">
        <w:t>This was achieved by numerically solving the following maximisation problem:</w:t>
      </w:r>
    </w:p>
    <w:p w14:paraId="06D84A5E" w14:textId="77777777" w:rsidR="00B22D32" w:rsidRPr="00B22D32" w:rsidRDefault="00000000" w:rsidP="00B22D32">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max</m:t>
                  </m:r>
                </m:e>
                <m:lim>
                  <m:r>
                    <w:rPr>
                      <w:rFonts w:ascii="Cambria Math" w:hAnsi="Cambria Math"/>
                    </w:rPr>
                    <m:t>ϕ</m:t>
                  </m:r>
                </m:lim>
              </m:limLow>
            </m:fName>
            <m:e>
              <m:f>
                <m:fPr>
                  <m:ctrlPr>
                    <w:rPr>
                      <w:rFonts w:ascii="Cambria Math" w:hAnsi="Cambria Math"/>
                    </w:rPr>
                  </m:ctrlPr>
                </m:fPr>
                <m:num>
                  <m: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j=1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P,47,13,j</m:t>
                          </m:r>
                        </m:sub>
                      </m:sSub>
                      <m:r>
                        <w:rPr>
                          <w:rFonts w:ascii="Cambria Math" w:hAnsi="Cambria Math"/>
                        </w:rPr>
                        <m:t>&gt;ϕ≡</m:t>
                      </m:r>
                      <m:sSub>
                        <m:sSubPr>
                          <m:ctrlPr>
                            <w:rPr>
                              <w:rFonts w:ascii="Cambria Math" w:hAnsi="Cambria Math"/>
                            </w:rPr>
                          </m:ctrlPr>
                        </m:sSubPr>
                        <m:e>
                          <m:r>
                            <w:rPr>
                              <w:rFonts w:ascii="Cambria Math" w:hAnsi="Cambria Math"/>
                            </w:rPr>
                            <m:t>F</m:t>
                          </m:r>
                        </m:e>
                        <m:sub>
                          <m:r>
                            <w:rPr>
                              <w:rFonts w:ascii="Cambria Math" w:hAnsi="Cambria Math"/>
                            </w:rPr>
                            <m:t>j</m:t>
                          </m:r>
                        </m:sub>
                      </m:sSub>
                      <m:r>
                        <m:rPr>
                          <m:sty m:val="bi"/>
                        </m:rPr>
                        <w:rPr>
                          <w:rFonts w:ascii="Cambria Math" w:hAnsi="Cambria Math"/>
                        </w:rPr>
                        <m:t xml:space="preserve"> </m:t>
                      </m:r>
                      <m:r>
                        <m:rPr>
                          <m:sty m:val="p"/>
                        </m:rPr>
                        <w:rPr>
                          <w:rFonts w:ascii="Cambria Math" w:hAnsi="Cambria Math"/>
                        </w:rPr>
                        <m:t>has a moustache</m:t>
                      </m:r>
                    </m:e>
                  </m:d>
                </m:e>
              </m:nary>
            </m:e>
          </m:func>
        </m:oMath>
      </m:oMathPara>
    </w:p>
    <w:p w14:paraId="32A9A81B" w14:textId="77777777" w:rsidR="00B22D32" w:rsidRPr="00B22D32" w:rsidRDefault="00B22D32" w:rsidP="00B22D32">
      <w:r w:rsidRPr="00B22D32">
        <w:t>where the square brackets are the Iverson brackets. The results can be seen in the following graph:</w:t>
      </w:r>
    </w:p>
    <w:p w14:paraId="31A2D0E0" w14:textId="720A16B3" w:rsidR="00B22D32" w:rsidRPr="00B22D32" w:rsidRDefault="00BD050C" w:rsidP="00B22D32">
      <w:pPr>
        <w:jc w:val="center"/>
      </w:pPr>
      <w:r>
        <w:rPr>
          <w:noProof/>
        </w:rPr>
        <w:drawing>
          <wp:inline distT="0" distB="0" distL="0" distR="0" wp14:anchorId="0815CCE3" wp14:editId="1082456A">
            <wp:extent cx="4445000" cy="3327400"/>
            <wp:effectExtent l="0" t="0" r="0" b="0"/>
            <wp:docPr id="172080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00844" name="Picture 1720800844"/>
                    <pic:cNvPicPr/>
                  </pic:nvPicPr>
                  <pic:blipFill>
                    <a:blip r:embed="rId12">
                      <a:extLst>
                        <a:ext uri="{28A0092B-C50C-407E-A947-70E740481C1C}">
                          <a14:useLocalDpi xmlns:a14="http://schemas.microsoft.com/office/drawing/2010/main" val="0"/>
                        </a:ext>
                      </a:extLst>
                    </a:blip>
                    <a:stretch>
                      <a:fillRect/>
                    </a:stretch>
                  </pic:blipFill>
                  <pic:spPr>
                    <a:xfrm>
                      <a:off x="0" y="0"/>
                      <a:ext cx="4445000" cy="3327400"/>
                    </a:xfrm>
                    <a:prstGeom prst="rect">
                      <a:avLst/>
                    </a:prstGeom>
                  </pic:spPr>
                </pic:pic>
              </a:graphicData>
            </a:graphic>
          </wp:inline>
        </w:drawing>
      </w:r>
    </w:p>
    <w:p w14:paraId="4E33FCA3" w14:textId="7C0897E1" w:rsidR="00B22D32" w:rsidRPr="00B22D32" w:rsidRDefault="00B22D32" w:rsidP="00B22D32">
      <w:r w:rsidRPr="00B22D32">
        <w:t xml:space="preserve">As such we set </w:t>
      </w:r>
      <m:oMath>
        <m:r>
          <w:rPr>
            <w:rFonts w:ascii="Cambria Math" w:hAnsi="Cambria Math"/>
          </w:rPr>
          <m:t>ϕ=1</m:t>
        </m:r>
        <m:r>
          <w:rPr>
            <w:rFonts w:ascii="Cambria Math" w:hAnsi="Cambria Math"/>
          </w:rPr>
          <m:t>754</m:t>
        </m:r>
      </m:oMath>
      <w:r w:rsidRPr="00B22D32">
        <w:t xml:space="preserve">. While the graph would seem to suggest that for the given choice of </w:t>
      </w:r>
      <m:oMath>
        <m:r>
          <w:rPr>
            <w:rFonts w:ascii="Cambria Math" w:hAnsi="Cambria Math"/>
          </w:rPr>
          <m:t>ϕ</m:t>
        </m:r>
      </m:oMath>
      <w:r w:rsidRPr="00B22D32">
        <w:t xml:space="preserve">, the detector boasts an exceptional degree of accuracy, namely </w:t>
      </w:r>
      <w:r w:rsidR="00125193">
        <w:t>97.4</w:t>
      </w:r>
      <w:r w:rsidRPr="00B22D32">
        <w:t>%, it is important to recognise that this accuracy reading is going to be high by construction as we are testing against the data on which the detector was trained and optimised for. As such, the detector is likely to exhibit a lower degree of accuracy when tested against unseen data. Unfortunately, we do not have a validation set upon which to perform such a test however the exceptional accuracy of the detector given the training data probably does suggests at least some degree of model utility.</w:t>
      </w:r>
    </w:p>
    <w:p w14:paraId="3B6FDC32" w14:textId="77777777" w:rsidR="00B22D32" w:rsidRPr="00F51901" w:rsidRDefault="00B22D32" w:rsidP="00B22D32">
      <w:pPr>
        <w:pStyle w:val="Heading2"/>
      </w:pPr>
      <w:bookmarkStart w:id="10" w:name="_Toc199700809"/>
      <w:r>
        <w:lastRenderedPageBreak/>
        <w:t>Relevance</w:t>
      </w:r>
      <w:bookmarkEnd w:id="10"/>
    </w:p>
    <w:p w14:paraId="60BE1808" w14:textId="3FF68EDD" w:rsidR="00B22D32" w:rsidRDefault="00B22D32" w:rsidP="00B22D32">
      <w:r w:rsidRPr="00B22D32">
        <w:t>While moustache detection is admittedly rather trivial, the identification of disease is most certainly not. In the context of MRI, a large dataset of MRI scan data for both diseased and healthy brains could be broken down into its features using the same mathematical technique detailed above. Assuming the data are labelled, a relatively simple machine learning model could be trained to pick up on features indicative of disease. This could then be used to identify such features in new scans by projecting said scans onto the feature-space and having the model interpret the resulting vector/s. Such a model would have enormous potential to speed and/or increase the accuracy of diagnosis of brain conditions.</w:t>
      </w:r>
    </w:p>
    <w:p w14:paraId="7F8A2D16" w14:textId="77777777" w:rsidR="00B22D32" w:rsidRDefault="00B22D32" w:rsidP="00B22D32"/>
    <w:p w14:paraId="301F59EA" w14:textId="77777777" w:rsidR="00B22D32" w:rsidRDefault="00B22D32" w:rsidP="00B22D32">
      <w:pPr>
        <w:pStyle w:val="Heading1"/>
      </w:pPr>
      <w:bookmarkStart w:id="11" w:name="_Toc199700810"/>
      <w:r>
        <w:t>Conclusion</w:t>
      </w:r>
      <w:bookmarkEnd w:id="11"/>
    </w:p>
    <w:p w14:paraId="6A10F71E" w14:textId="77777777" w:rsidR="00B22D32" w:rsidRPr="00B22D32" w:rsidRDefault="00B22D32" w:rsidP="00B22D32">
      <w:r w:rsidRPr="00B22D32">
        <w:t>The report has presented the mathematical foundations for fitting the diffusion tensor using diffusion-weighted MRI data. It highlighted the importance of solving an overdetermined least-squares problem, as well as the importance of managing invalid data, ensuring accurate and robust diffusion tensor estimation. Properly addressing these concerns regarding data quality ensures validity and enhances the reliability of derived diffusion metrics, reinforcing the utility of diffusion tensor imaging for both diagnostic and research applications.</w:t>
      </w:r>
    </w:p>
    <w:p w14:paraId="18DE7CD0" w14:textId="68ACDECC" w:rsidR="000600D9" w:rsidRDefault="00B22D32" w:rsidP="00B22D32">
      <w:r w:rsidRPr="00B22D32">
        <w:t>We then demonstrated how SVD based feature extraction can be used in conjunction with either manual or machine learning based principal component analysis to identify indicators of disease within MRI scans. This was demonstrated through the proxy of a fully functional moustache detector which was shown to exhibit some degree of model utility. This has significant implications for the identification of neurodegenerative diseases and/or tumours within the brain where early and accurate diagnosis can have a huge impact on survivability.</w:t>
      </w:r>
    </w:p>
    <w:p w14:paraId="1A3280AA" w14:textId="77777777" w:rsidR="005B12B9" w:rsidRPr="00B22D32" w:rsidRDefault="005B12B9" w:rsidP="00B22D32"/>
    <w:p w14:paraId="1D944468" w14:textId="2C209078" w:rsidR="00B22D32" w:rsidRDefault="00B22D32" w:rsidP="00B22D32">
      <w:pPr>
        <w:pStyle w:val="Heading1"/>
      </w:pPr>
      <w:bookmarkStart w:id="12" w:name="_Toc199700811"/>
      <w:r>
        <w:t>Reference</w:t>
      </w:r>
      <w:r w:rsidR="000600D9">
        <w:t>s</w:t>
      </w:r>
      <w:bookmarkEnd w:id="12"/>
    </w:p>
    <w:p w14:paraId="5C11165B" w14:textId="77777777" w:rsidR="00B22D32" w:rsidRPr="0020548D" w:rsidRDefault="00B22D32" w:rsidP="00B22D32">
      <w:r w:rsidRPr="0020548D">
        <w:t xml:space="preserve">Allen, D. E. (2019). </w:t>
      </w:r>
      <w:r w:rsidRPr="0020548D">
        <w:rPr>
          <w:i/>
          <w:iCs/>
        </w:rPr>
        <w:t>Diffusion tensor imaging</w:t>
      </w:r>
      <w:r w:rsidRPr="0020548D">
        <w:t xml:space="preserve">. </w:t>
      </w:r>
      <w:proofErr w:type="spellStart"/>
      <w:r w:rsidRPr="0020548D">
        <w:t>MRIquestions</w:t>
      </w:r>
      <w:proofErr w:type="spellEnd"/>
      <w:r w:rsidRPr="0020548D">
        <w:t xml:space="preserve">. </w:t>
      </w:r>
      <w:hyperlink r:id="rId13" w:tgtFrame="_new" w:history="1">
        <w:r w:rsidRPr="0020548D">
          <w:rPr>
            <w:rStyle w:val="Hyperlink"/>
          </w:rPr>
          <w:t>https://mriquestions.com/dti-tensor-imaging.html</w:t>
        </w:r>
      </w:hyperlink>
    </w:p>
    <w:p w14:paraId="16939354" w14:textId="77777777" w:rsidR="00B22D32" w:rsidRPr="0020548D" w:rsidRDefault="00B22D32" w:rsidP="00B22D32">
      <w:r w:rsidRPr="0020548D">
        <w:t xml:space="preserve">Jiang, H., Van Zijl, P. C., Kim, J., </w:t>
      </w:r>
      <w:proofErr w:type="spellStart"/>
      <w:r w:rsidRPr="0020548D">
        <w:t>Pearlson</w:t>
      </w:r>
      <w:proofErr w:type="spellEnd"/>
      <w:r w:rsidRPr="0020548D">
        <w:t xml:space="preserve">, G. D., &amp; Mori, S. (2006). </w:t>
      </w:r>
      <w:proofErr w:type="spellStart"/>
      <w:r w:rsidRPr="0020548D">
        <w:t>DtiStudio</w:t>
      </w:r>
      <w:proofErr w:type="spellEnd"/>
      <w:r w:rsidRPr="0020548D">
        <w:t xml:space="preserve">: resource program for diffusion tensor computation and </w:t>
      </w:r>
      <w:proofErr w:type="spellStart"/>
      <w:r w:rsidRPr="0020548D">
        <w:t>fiber</w:t>
      </w:r>
      <w:proofErr w:type="spellEnd"/>
      <w:r w:rsidRPr="0020548D">
        <w:t xml:space="preserve"> bundle tracking. </w:t>
      </w:r>
      <w:r w:rsidRPr="0020548D">
        <w:rPr>
          <w:i/>
          <w:iCs/>
        </w:rPr>
        <w:t>Computer Methods and Programs in Biomedicine, 81</w:t>
      </w:r>
      <w:r w:rsidRPr="0020548D">
        <w:t xml:space="preserve">(2), 106–116. </w:t>
      </w:r>
      <w:hyperlink r:id="rId14" w:tgtFrame="_new" w:history="1">
        <w:r w:rsidRPr="0020548D">
          <w:rPr>
            <w:rStyle w:val="Hyperlink"/>
          </w:rPr>
          <w:t>http://individual.utoronto.ca/ktaylor/DTIstudio_mori2006.pdf</w:t>
        </w:r>
      </w:hyperlink>
    </w:p>
    <w:p w14:paraId="14070C09" w14:textId="0851740A" w:rsidR="00B22D32" w:rsidRPr="00B22D32" w:rsidRDefault="00B22D32" w:rsidP="00B22D32">
      <w:r w:rsidRPr="0020548D">
        <w:t xml:space="preserve">Lee, K. C., Ho, J., &amp; Kriegman, D. J. (2005). </w:t>
      </w:r>
      <w:r w:rsidRPr="0020548D">
        <w:rPr>
          <w:i/>
          <w:iCs/>
        </w:rPr>
        <w:t>The Extended Yale Face Database B</w:t>
      </w:r>
      <w:r w:rsidRPr="0020548D">
        <w:t xml:space="preserve">. UCSD Computer Vision. </w:t>
      </w:r>
      <w:hyperlink r:id="rId15" w:tgtFrame="_new" w:history="1">
        <w:r w:rsidRPr="0020548D">
          <w:rPr>
            <w:rStyle w:val="Hyperlink"/>
          </w:rPr>
          <w:t>http://vision.ucsd.edu/~iskwak/ExtYaleDatabase/ExtYaleB.html</w:t>
        </w:r>
      </w:hyperlink>
    </w:p>
    <w:sectPr w:rsidR="00B22D32" w:rsidRPr="00B22D32" w:rsidSect="00D64B18">
      <w:footerReference w:type="even" r:id="rId16"/>
      <w:footerReference w:type="default" r:id="rId17"/>
      <w:pgSz w:w="11900" w:h="16839"/>
      <w:pgMar w:top="1440" w:right="1440" w:bottom="1440" w:left="1440" w:header="0" w:footer="0"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C3F8DF" w14:textId="77777777" w:rsidR="00337A3F" w:rsidRDefault="00337A3F" w:rsidP="008760BE">
      <w:pPr>
        <w:spacing w:before="0" w:after="0"/>
      </w:pPr>
      <w:r>
        <w:separator/>
      </w:r>
    </w:p>
  </w:endnote>
  <w:endnote w:type="continuationSeparator" w:id="0">
    <w:p w14:paraId="4165E4BB" w14:textId="77777777" w:rsidR="00337A3F" w:rsidRDefault="00337A3F" w:rsidP="008760BE">
      <w:pPr>
        <w:spacing w:before="0" w:after="0"/>
      </w:pPr>
      <w:r>
        <w:continuationSeparator/>
      </w:r>
    </w:p>
  </w:endnote>
  <w:endnote w:type="continuationNotice" w:id="1">
    <w:p w14:paraId="35DC6259" w14:textId="77777777" w:rsidR="00337A3F" w:rsidRDefault="00337A3F">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2988070"/>
      <w:docPartObj>
        <w:docPartGallery w:val="Page Numbers (Bottom of Page)"/>
        <w:docPartUnique/>
      </w:docPartObj>
    </w:sdtPr>
    <w:sdtContent>
      <w:p w14:paraId="0640FC50" w14:textId="04D5459A" w:rsidR="00D64B18" w:rsidRDefault="00D64B18" w:rsidP="00F81F1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07B980" w14:textId="77777777" w:rsidR="00D64B18" w:rsidRDefault="00D64B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061802"/>
      <w:docPartObj>
        <w:docPartGallery w:val="Page Numbers (Bottom of Page)"/>
        <w:docPartUnique/>
      </w:docPartObj>
    </w:sdtPr>
    <w:sdtContent>
      <w:p w14:paraId="7E25A312" w14:textId="3ABF2FC8" w:rsidR="00D64B18" w:rsidRDefault="00D64B18" w:rsidP="00D64B18">
        <w:pPr>
          <w:pStyle w:val="Footer"/>
          <w:framePr w:wrap="none" w:vAnchor="text" w:hAnchor="page" w:x="5750" w:y="-565"/>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35B166" w14:textId="77777777" w:rsidR="00D64B18" w:rsidRDefault="00D64B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1EC3D3" w14:textId="77777777" w:rsidR="00337A3F" w:rsidRDefault="00337A3F" w:rsidP="008760BE">
      <w:pPr>
        <w:spacing w:before="0" w:after="0"/>
      </w:pPr>
      <w:r>
        <w:separator/>
      </w:r>
    </w:p>
  </w:footnote>
  <w:footnote w:type="continuationSeparator" w:id="0">
    <w:p w14:paraId="45A96655" w14:textId="77777777" w:rsidR="00337A3F" w:rsidRDefault="00337A3F" w:rsidP="008760BE">
      <w:pPr>
        <w:spacing w:before="0" w:after="0"/>
      </w:pPr>
      <w:r>
        <w:continuationSeparator/>
      </w:r>
    </w:p>
  </w:footnote>
  <w:footnote w:type="continuationNotice" w:id="1">
    <w:p w14:paraId="1C5774E6" w14:textId="77777777" w:rsidR="00337A3F" w:rsidRDefault="00337A3F">
      <w:pPr>
        <w:spacing w:before="0"/>
      </w:pPr>
    </w:p>
  </w:footnote>
</w:footnotes>
</file>

<file path=word/intelligence2.xml><?xml version="1.0" encoding="utf-8"?>
<int2:intelligence xmlns:int2="http://schemas.microsoft.com/office/intelligence/2020/intelligence" xmlns:oel="http://schemas.microsoft.com/office/2019/extlst">
  <int2:observations>
    <int2:textHash int2:hashCode="bucGYv1ysl8KFd" int2:id="WslmVHd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10276"/>
    <w:multiLevelType w:val="hybridMultilevel"/>
    <w:tmpl w:val="FFFFFFFF"/>
    <w:lvl w:ilvl="0" w:tplc="EEC240F4">
      <w:start w:val="1"/>
      <w:numFmt w:val="bullet"/>
      <w:lvlText w:val="-"/>
      <w:lvlJc w:val="left"/>
      <w:pPr>
        <w:ind w:left="1080" w:hanging="360"/>
      </w:pPr>
      <w:rPr>
        <w:rFonts w:ascii="Aptos" w:hAnsi="Aptos" w:hint="default"/>
      </w:rPr>
    </w:lvl>
    <w:lvl w:ilvl="1" w:tplc="21DEA53E">
      <w:start w:val="1"/>
      <w:numFmt w:val="bullet"/>
      <w:lvlText w:val="o"/>
      <w:lvlJc w:val="left"/>
      <w:pPr>
        <w:ind w:left="1800" w:hanging="360"/>
      </w:pPr>
      <w:rPr>
        <w:rFonts w:ascii="Courier New" w:hAnsi="Courier New" w:hint="default"/>
      </w:rPr>
    </w:lvl>
    <w:lvl w:ilvl="2" w:tplc="DF9AD69A">
      <w:start w:val="1"/>
      <w:numFmt w:val="bullet"/>
      <w:lvlText w:val=""/>
      <w:lvlJc w:val="left"/>
      <w:pPr>
        <w:ind w:left="2520" w:hanging="360"/>
      </w:pPr>
      <w:rPr>
        <w:rFonts w:ascii="Wingdings" w:hAnsi="Wingdings" w:hint="default"/>
      </w:rPr>
    </w:lvl>
    <w:lvl w:ilvl="3" w:tplc="4F922C48">
      <w:start w:val="1"/>
      <w:numFmt w:val="bullet"/>
      <w:lvlText w:val=""/>
      <w:lvlJc w:val="left"/>
      <w:pPr>
        <w:ind w:left="3240" w:hanging="360"/>
      </w:pPr>
      <w:rPr>
        <w:rFonts w:ascii="Symbol" w:hAnsi="Symbol" w:hint="default"/>
      </w:rPr>
    </w:lvl>
    <w:lvl w:ilvl="4" w:tplc="42B4559A">
      <w:start w:val="1"/>
      <w:numFmt w:val="bullet"/>
      <w:lvlText w:val="o"/>
      <w:lvlJc w:val="left"/>
      <w:pPr>
        <w:ind w:left="3960" w:hanging="360"/>
      </w:pPr>
      <w:rPr>
        <w:rFonts w:ascii="Courier New" w:hAnsi="Courier New" w:hint="default"/>
      </w:rPr>
    </w:lvl>
    <w:lvl w:ilvl="5" w:tplc="4D3ECFDA">
      <w:start w:val="1"/>
      <w:numFmt w:val="bullet"/>
      <w:lvlText w:val=""/>
      <w:lvlJc w:val="left"/>
      <w:pPr>
        <w:ind w:left="4680" w:hanging="360"/>
      </w:pPr>
      <w:rPr>
        <w:rFonts w:ascii="Wingdings" w:hAnsi="Wingdings" w:hint="default"/>
      </w:rPr>
    </w:lvl>
    <w:lvl w:ilvl="6" w:tplc="56C6844C">
      <w:start w:val="1"/>
      <w:numFmt w:val="bullet"/>
      <w:lvlText w:val=""/>
      <w:lvlJc w:val="left"/>
      <w:pPr>
        <w:ind w:left="5400" w:hanging="360"/>
      </w:pPr>
      <w:rPr>
        <w:rFonts w:ascii="Symbol" w:hAnsi="Symbol" w:hint="default"/>
      </w:rPr>
    </w:lvl>
    <w:lvl w:ilvl="7" w:tplc="FFDE86EA">
      <w:start w:val="1"/>
      <w:numFmt w:val="bullet"/>
      <w:lvlText w:val="o"/>
      <w:lvlJc w:val="left"/>
      <w:pPr>
        <w:ind w:left="6120" w:hanging="360"/>
      </w:pPr>
      <w:rPr>
        <w:rFonts w:ascii="Courier New" w:hAnsi="Courier New" w:hint="default"/>
      </w:rPr>
    </w:lvl>
    <w:lvl w:ilvl="8" w:tplc="5EDCA944">
      <w:start w:val="1"/>
      <w:numFmt w:val="bullet"/>
      <w:lvlText w:val=""/>
      <w:lvlJc w:val="left"/>
      <w:pPr>
        <w:ind w:left="6840" w:hanging="360"/>
      </w:pPr>
      <w:rPr>
        <w:rFonts w:ascii="Wingdings" w:hAnsi="Wingdings" w:hint="default"/>
      </w:rPr>
    </w:lvl>
  </w:abstractNum>
  <w:abstractNum w:abstractNumId="1" w15:restartNumberingAfterBreak="0">
    <w:nsid w:val="11005607"/>
    <w:multiLevelType w:val="multilevel"/>
    <w:tmpl w:val="8B7825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B69513C"/>
    <w:multiLevelType w:val="hybridMultilevel"/>
    <w:tmpl w:val="5094A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A93B63"/>
    <w:multiLevelType w:val="hybridMultilevel"/>
    <w:tmpl w:val="DE584FCE"/>
    <w:lvl w:ilvl="0" w:tplc="FB1893FE">
      <w:start w:val="1"/>
      <w:numFmt w:val="bullet"/>
      <w:lvlText w:val="-"/>
      <w:lvlJc w:val="left"/>
      <w:pPr>
        <w:ind w:left="720" w:hanging="360"/>
      </w:pPr>
      <w:rPr>
        <w:rFonts w:ascii="Aptos" w:hAnsi="Aptos" w:hint="default"/>
      </w:rPr>
    </w:lvl>
    <w:lvl w:ilvl="1" w:tplc="1A1AC402">
      <w:start w:val="1"/>
      <w:numFmt w:val="bullet"/>
      <w:lvlText w:val="o"/>
      <w:lvlJc w:val="left"/>
      <w:pPr>
        <w:ind w:left="1440" w:hanging="360"/>
      </w:pPr>
      <w:rPr>
        <w:rFonts w:ascii="Courier New" w:hAnsi="Courier New" w:hint="default"/>
      </w:rPr>
    </w:lvl>
    <w:lvl w:ilvl="2" w:tplc="26E6A61C">
      <w:start w:val="1"/>
      <w:numFmt w:val="bullet"/>
      <w:lvlText w:val=""/>
      <w:lvlJc w:val="left"/>
      <w:pPr>
        <w:ind w:left="2160" w:hanging="360"/>
      </w:pPr>
      <w:rPr>
        <w:rFonts w:ascii="Wingdings" w:hAnsi="Wingdings" w:hint="default"/>
      </w:rPr>
    </w:lvl>
    <w:lvl w:ilvl="3" w:tplc="F0300122">
      <w:start w:val="1"/>
      <w:numFmt w:val="bullet"/>
      <w:lvlText w:val=""/>
      <w:lvlJc w:val="left"/>
      <w:pPr>
        <w:ind w:left="2880" w:hanging="360"/>
      </w:pPr>
      <w:rPr>
        <w:rFonts w:ascii="Symbol" w:hAnsi="Symbol" w:hint="default"/>
      </w:rPr>
    </w:lvl>
    <w:lvl w:ilvl="4" w:tplc="DFEE6A2A">
      <w:start w:val="1"/>
      <w:numFmt w:val="bullet"/>
      <w:lvlText w:val="o"/>
      <w:lvlJc w:val="left"/>
      <w:pPr>
        <w:ind w:left="3600" w:hanging="360"/>
      </w:pPr>
      <w:rPr>
        <w:rFonts w:ascii="Courier New" w:hAnsi="Courier New" w:hint="default"/>
      </w:rPr>
    </w:lvl>
    <w:lvl w:ilvl="5" w:tplc="55C6235C">
      <w:start w:val="1"/>
      <w:numFmt w:val="bullet"/>
      <w:lvlText w:val=""/>
      <w:lvlJc w:val="left"/>
      <w:pPr>
        <w:ind w:left="4320" w:hanging="360"/>
      </w:pPr>
      <w:rPr>
        <w:rFonts w:ascii="Wingdings" w:hAnsi="Wingdings" w:hint="default"/>
      </w:rPr>
    </w:lvl>
    <w:lvl w:ilvl="6" w:tplc="D6D6780C">
      <w:start w:val="1"/>
      <w:numFmt w:val="bullet"/>
      <w:lvlText w:val=""/>
      <w:lvlJc w:val="left"/>
      <w:pPr>
        <w:ind w:left="5040" w:hanging="360"/>
      </w:pPr>
      <w:rPr>
        <w:rFonts w:ascii="Symbol" w:hAnsi="Symbol" w:hint="default"/>
      </w:rPr>
    </w:lvl>
    <w:lvl w:ilvl="7" w:tplc="C6BC94DA">
      <w:start w:val="1"/>
      <w:numFmt w:val="bullet"/>
      <w:lvlText w:val="o"/>
      <w:lvlJc w:val="left"/>
      <w:pPr>
        <w:ind w:left="5760" w:hanging="360"/>
      </w:pPr>
      <w:rPr>
        <w:rFonts w:ascii="Courier New" w:hAnsi="Courier New" w:hint="default"/>
      </w:rPr>
    </w:lvl>
    <w:lvl w:ilvl="8" w:tplc="E7124D68">
      <w:start w:val="1"/>
      <w:numFmt w:val="bullet"/>
      <w:lvlText w:val=""/>
      <w:lvlJc w:val="left"/>
      <w:pPr>
        <w:ind w:left="6480" w:hanging="360"/>
      </w:pPr>
      <w:rPr>
        <w:rFonts w:ascii="Wingdings" w:hAnsi="Wingdings" w:hint="default"/>
      </w:rPr>
    </w:lvl>
  </w:abstractNum>
  <w:abstractNum w:abstractNumId="4" w15:restartNumberingAfterBreak="0">
    <w:nsid w:val="1E9DB188"/>
    <w:multiLevelType w:val="hybridMultilevel"/>
    <w:tmpl w:val="FFFFFFFF"/>
    <w:lvl w:ilvl="0" w:tplc="85325468">
      <w:start w:val="1"/>
      <w:numFmt w:val="bullet"/>
      <w:lvlText w:val="-"/>
      <w:lvlJc w:val="left"/>
      <w:pPr>
        <w:ind w:left="720" w:hanging="360"/>
      </w:pPr>
      <w:rPr>
        <w:rFonts w:ascii="Aptos" w:hAnsi="Aptos" w:hint="default"/>
      </w:rPr>
    </w:lvl>
    <w:lvl w:ilvl="1" w:tplc="B4D27306">
      <w:start w:val="1"/>
      <w:numFmt w:val="bullet"/>
      <w:lvlText w:val="o"/>
      <w:lvlJc w:val="left"/>
      <w:pPr>
        <w:ind w:left="1440" w:hanging="360"/>
      </w:pPr>
      <w:rPr>
        <w:rFonts w:ascii="Courier New" w:hAnsi="Courier New" w:hint="default"/>
      </w:rPr>
    </w:lvl>
    <w:lvl w:ilvl="2" w:tplc="0626620A">
      <w:start w:val="1"/>
      <w:numFmt w:val="bullet"/>
      <w:lvlText w:val=""/>
      <w:lvlJc w:val="left"/>
      <w:pPr>
        <w:ind w:left="2160" w:hanging="360"/>
      </w:pPr>
      <w:rPr>
        <w:rFonts w:ascii="Wingdings" w:hAnsi="Wingdings" w:hint="default"/>
      </w:rPr>
    </w:lvl>
    <w:lvl w:ilvl="3" w:tplc="6F0A48BC">
      <w:start w:val="1"/>
      <w:numFmt w:val="bullet"/>
      <w:lvlText w:val=""/>
      <w:lvlJc w:val="left"/>
      <w:pPr>
        <w:ind w:left="2880" w:hanging="360"/>
      </w:pPr>
      <w:rPr>
        <w:rFonts w:ascii="Symbol" w:hAnsi="Symbol" w:hint="default"/>
      </w:rPr>
    </w:lvl>
    <w:lvl w:ilvl="4" w:tplc="B67C53F8">
      <w:start w:val="1"/>
      <w:numFmt w:val="bullet"/>
      <w:lvlText w:val="o"/>
      <w:lvlJc w:val="left"/>
      <w:pPr>
        <w:ind w:left="3600" w:hanging="360"/>
      </w:pPr>
      <w:rPr>
        <w:rFonts w:ascii="Courier New" w:hAnsi="Courier New" w:hint="default"/>
      </w:rPr>
    </w:lvl>
    <w:lvl w:ilvl="5" w:tplc="BA76B462">
      <w:start w:val="1"/>
      <w:numFmt w:val="bullet"/>
      <w:lvlText w:val=""/>
      <w:lvlJc w:val="left"/>
      <w:pPr>
        <w:ind w:left="4320" w:hanging="360"/>
      </w:pPr>
      <w:rPr>
        <w:rFonts w:ascii="Wingdings" w:hAnsi="Wingdings" w:hint="default"/>
      </w:rPr>
    </w:lvl>
    <w:lvl w:ilvl="6" w:tplc="A998B174">
      <w:start w:val="1"/>
      <w:numFmt w:val="bullet"/>
      <w:lvlText w:val=""/>
      <w:lvlJc w:val="left"/>
      <w:pPr>
        <w:ind w:left="5040" w:hanging="360"/>
      </w:pPr>
      <w:rPr>
        <w:rFonts w:ascii="Symbol" w:hAnsi="Symbol" w:hint="default"/>
      </w:rPr>
    </w:lvl>
    <w:lvl w:ilvl="7" w:tplc="1C309EAE">
      <w:start w:val="1"/>
      <w:numFmt w:val="bullet"/>
      <w:lvlText w:val="o"/>
      <w:lvlJc w:val="left"/>
      <w:pPr>
        <w:ind w:left="5760" w:hanging="360"/>
      </w:pPr>
      <w:rPr>
        <w:rFonts w:ascii="Courier New" w:hAnsi="Courier New" w:hint="default"/>
      </w:rPr>
    </w:lvl>
    <w:lvl w:ilvl="8" w:tplc="F732FD4A">
      <w:start w:val="1"/>
      <w:numFmt w:val="bullet"/>
      <w:lvlText w:val=""/>
      <w:lvlJc w:val="left"/>
      <w:pPr>
        <w:ind w:left="6480" w:hanging="360"/>
      </w:pPr>
      <w:rPr>
        <w:rFonts w:ascii="Wingdings" w:hAnsi="Wingdings" w:hint="default"/>
      </w:rPr>
    </w:lvl>
  </w:abstractNum>
  <w:abstractNum w:abstractNumId="5" w15:restartNumberingAfterBreak="0">
    <w:nsid w:val="22654848"/>
    <w:multiLevelType w:val="hybridMultilevel"/>
    <w:tmpl w:val="5A7840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47512E"/>
    <w:multiLevelType w:val="hybridMultilevel"/>
    <w:tmpl w:val="37F4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8B55E5"/>
    <w:multiLevelType w:val="hybridMultilevel"/>
    <w:tmpl w:val="FFFFFFFF"/>
    <w:lvl w:ilvl="0" w:tplc="8DEABFB6">
      <w:start w:val="1"/>
      <w:numFmt w:val="bullet"/>
      <w:lvlText w:val="-"/>
      <w:lvlJc w:val="left"/>
      <w:pPr>
        <w:ind w:left="1080" w:hanging="360"/>
      </w:pPr>
      <w:rPr>
        <w:rFonts w:ascii="Aptos" w:hAnsi="Aptos" w:hint="default"/>
      </w:rPr>
    </w:lvl>
    <w:lvl w:ilvl="1" w:tplc="50EAB542">
      <w:start w:val="1"/>
      <w:numFmt w:val="bullet"/>
      <w:lvlText w:val="o"/>
      <w:lvlJc w:val="left"/>
      <w:pPr>
        <w:ind w:left="1800" w:hanging="360"/>
      </w:pPr>
      <w:rPr>
        <w:rFonts w:ascii="Courier New" w:hAnsi="Courier New" w:hint="default"/>
      </w:rPr>
    </w:lvl>
    <w:lvl w:ilvl="2" w:tplc="37E83324">
      <w:start w:val="1"/>
      <w:numFmt w:val="bullet"/>
      <w:lvlText w:val=""/>
      <w:lvlJc w:val="left"/>
      <w:pPr>
        <w:ind w:left="2520" w:hanging="360"/>
      </w:pPr>
      <w:rPr>
        <w:rFonts w:ascii="Wingdings" w:hAnsi="Wingdings" w:hint="default"/>
      </w:rPr>
    </w:lvl>
    <w:lvl w:ilvl="3" w:tplc="6140667C">
      <w:start w:val="1"/>
      <w:numFmt w:val="bullet"/>
      <w:lvlText w:val=""/>
      <w:lvlJc w:val="left"/>
      <w:pPr>
        <w:ind w:left="3240" w:hanging="360"/>
      </w:pPr>
      <w:rPr>
        <w:rFonts w:ascii="Symbol" w:hAnsi="Symbol" w:hint="default"/>
      </w:rPr>
    </w:lvl>
    <w:lvl w:ilvl="4" w:tplc="35986DEA">
      <w:start w:val="1"/>
      <w:numFmt w:val="bullet"/>
      <w:lvlText w:val="o"/>
      <w:lvlJc w:val="left"/>
      <w:pPr>
        <w:ind w:left="3960" w:hanging="360"/>
      </w:pPr>
      <w:rPr>
        <w:rFonts w:ascii="Courier New" w:hAnsi="Courier New" w:hint="default"/>
      </w:rPr>
    </w:lvl>
    <w:lvl w:ilvl="5" w:tplc="3D4A8968">
      <w:start w:val="1"/>
      <w:numFmt w:val="bullet"/>
      <w:lvlText w:val=""/>
      <w:lvlJc w:val="left"/>
      <w:pPr>
        <w:ind w:left="4680" w:hanging="360"/>
      </w:pPr>
      <w:rPr>
        <w:rFonts w:ascii="Wingdings" w:hAnsi="Wingdings" w:hint="default"/>
      </w:rPr>
    </w:lvl>
    <w:lvl w:ilvl="6" w:tplc="F8CEAF66">
      <w:start w:val="1"/>
      <w:numFmt w:val="bullet"/>
      <w:lvlText w:val=""/>
      <w:lvlJc w:val="left"/>
      <w:pPr>
        <w:ind w:left="5400" w:hanging="360"/>
      </w:pPr>
      <w:rPr>
        <w:rFonts w:ascii="Symbol" w:hAnsi="Symbol" w:hint="default"/>
      </w:rPr>
    </w:lvl>
    <w:lvl w:ilvl="7" w:tplc="7ABE4374">
      <w:start w:val="1"/>
      <w:numFmt w:val="bullet"/>
      <w:lvlText w:val="o"/>
      <w:lvlJc w:val="left"/>
      <w:pPr>
        <w:ind w:left="6120" w:hanging="360"/>
      </w:pPr>
      <w:rPr>
        <w:rFonts w:ascii="Courier New" w:hAnsi="Courier New" w:hint="default"/>
      </w:rPr>
    </w:lvl>
    <w:lvl w:ilvl="8" w:tplc="2696BB64">
      <w:start w:val="1"/>
      <w:numFmt w:val="bullet"/>
      <w:lvlText w:val=""/>
      <w:lvlJc w:val="left"/>
      <w:pPr>
        <w:ind w:left="6840" w:hanging="360"/>
      </w:pPr>
      <w:rPr>
        <w:rFonts w:ascii="Wingdings" w:hAnsi="Wingdings" w:hint="default"/>
      </w:rPr>
    </w:lvl>
  </w:abstractNum>
  <w:abstractNum w:abstractNumId="8" w15:restartNumberingAfterBreak="0">
    <w:nsid w:val="2A3EAA35"/>
    <w:multiLevelType w:val="hybridMultilevel"/>
    <w:tmpl w:val="FFFFFFFF"/>
    <w:lvl w:ilvl="0" w:tplc="48E03FE8">
      <w:start w:val="1"/>
      <w:numFmt w:val="bullet"/>
      <w:lvlText w:val="-"/>
      <w:lvlJc w:val="left"/>
      <w:pPr>
        <w:ind w:left="720" w:hanging="360"/>
      </w:pPr>
      <w:rPr>
        <w:rFonts w:ascii="Aptos" w:hAnsi="Aptos" w:hint="default"/>
      </w:rPr>
    </w:lvl>
    <w:lvl w:ilvl="1" w:tplc="162C0C6A">
      <w:start w:val="1"/>
      <w:numFmt w:val="bullet"/>
      <w:lvlText w:val="o"/>
      <w:lvlJc w:val="left"/>
      <w:pPr>
        <w:ind w:left="1440" w:hanging="360"/>
      </w:pPr>
      <w:rPr>
        <w:rFonts w:ascii="Courier New" w:hAnsi="Courier New" w:hint="default"/>
      </w:rPr>
    </w:lvl>
    <w:lvl w:ilvl="2" w:tplc="A6EAE2A4">
      <w:start w:val="1"/>
      <w:numFmt w:val="bullet"/>
      <w:lvlText w:val=""/>
      <w:lvlJc w:val="left"/>
      <w:pPr>
        <w:ind w:left="2160" w:hanging="360"/>
      </w:pPr>
      <w:rPr>
        <w:rFonts w:ascii="Wingdings" w:hAnsi="Wingdings" w:hint="default"/>
      </w:rPr>
    </w:lvl>
    <w:lvl w:ilvl="3" w:tplc="64EE8552">
      <w:start w:val="1"/>
      <w:numFmt w:val="bullet"/>
      <w:lvlText w:val=""/>
      <w:lvlJc w:val="left"/>
      <w:pPr>
        <w:ind w:left="2880" w:hanging="360"/>
      </w:pPr>
      <w:rPr>
        <w:rFonts w:ascii="Symbol" w:hAnsi="Symbol" w:hint="default"/>
      </w:rPr>
    </w:lvl>
    <w:lvl w:ilvl="4" w:tplc="2B68A194">
      <w:start w:val="1"/>
      <w:numFmt w:val="bullet"/>
      <w:lvlText w:val="o"/>
      <w:lvlJc w:val="left"/>
      <w:pPr>
        <w:ind w:left="3600" w:hanging="360"/>
      </w:pPr>
      <w:rPr>
        <w:rFonts w:ascii="Courier New" w:hAnsi="Courier New" w:hint="default"/>
      </w:rPr>
    </w:lvl>
    <w:lvl w:ilvl="5" w:tplc="4A66B15E">
      <w:start w:val="1"/>
      <w:numFmt w:val="bullet"/>
      <w:lvlText w:val=""/>
      <w:lvlJc w:val="left"/>
      <w:pPr>
        <w:ind w:left="4320" w:hanging="360"/>
      </w:pPr>
      <w:rPr>
        <w:rFonts w:ascii="Wingdings" w:hAnsi="Wingdings" w:hint="default"/>
      </w:rPr>
    </w:lvl>
    <w:lvl w:ilvl="6" w:tplc="F470F0D8">
      <w:start w:val="1"/>
      <w:numFmt w:val="bullet"/>
      <w:lvlText w:val=""/>
      <w:lvlJc w:val="left"/>
      <w:pPr>
        <w:ind w:left="5040" w:hanging="360"/>
      </w:pPr>
      <w:rPr>
        <w:rFonts w:ascii="Symbol" w:hAnsi="Symbol" w:hint="default"/>
      </w:rPr>
    </w:lvl>
    <w:lvl w:ilvl="7" w:tplc="57722AC8">
      <w:start w:val="1"/>
      <w:numFmt w:val="bullet"/>
      <w:lvlText w:val="o"/>
      <w:lvlJc w:val="left"/>
      <w:pPr>
        <w:ind w:left="5760" w:hanging="360"/>
      </w:pPr>
      <w:rPr>
        <w:rFonts w:ascii="Courier New" w:hAnsi="Courier New" w:hint="default"/>
      </w:rPr>
    </w:lvl>
    <w:lvl w:ilvl="8" w:tplc="B326582E">
      <w:start w:val="1"/>
      <w:numFmt w:val="bullet"/>
      <w:lvlText w:val=""/>
      <w:lvlJc w:val="left"/>
      <w:pPr>
        <w:ind w:left="6480" w:hanging="360"/>
      </w:pPr>
      <w:rPr>
        <w:rFonts w:ascii="Wingdings" w:hAnsi="Wingdings" w:hint="default"/>
      </w:rPr>
    </w:lvl>
  </w:abstractNum>
  <w:abstractNum w:abstractNumId="9" w15:restartNumberingAfterBreak="0">
    <w:nsid w:val="2AF0F663"/>
    <w:multiLevelType w:val="hybridMultilevel"/>
    <w:tmpl w:val="FFFFFFFF"/>
    <w:lvl w:ilvl="0" w:tplc="478C3F7E">
      <w:start w:val="1"/>
      <w:numFmt w:val="bullet"/>
      <w:lvlText w:val="-"/>
      <w:lvlJc w:val="left"/>
      <w:pPr>
        <w:ind w:left="720" w:hanging="360"/>
      </w:pPr>
      <w:rPr>
        <w:rFonts w:ascii="Aptos" w:hAnsi="Aptos" w:hint="default"/>
      </w:rPr>
    </w:lvl>
    <w:lvl w:ilvl="1" w:tplc="3F981522">
      <w:start w:val="1"/>
      <w:numFmt w:val="bullet"/>
      <w:lvlText w:val="o"/>
      <w:lvlJc w:val="left"/>
      <w:pPr>
        <w:ind w:left="1440" w:hanging="360"/>
      </w:pPr>
      <w:rPr>
        <w:rFonts w:ascii="Courier New" w:hAnsi="Courier New" w:hint="default"/>
      </w:rPr>
    </w:lvl>
    <w:lvl w:ilvl="2" w:tplc="2E5CCFF0">
      <w:start w:val="1"/>
      <w:numFmt w:val="bullet"/>
      <w:lvlText w:val=""/>
      <w:lvlJc w:val="left"/>
      <w:pPr>
        <w:ind w:left="2160" w:hanging="360"/>
      </w:pPr>
      <w:rPr>
        <w:rFonts w:ascii="Wingdings" w:hAnsi="Wingdings" w:hint="default"/>
      </w:rPr>
    </w:lvl>
    <w:lvl w:ilvl="3" w:tplc="C458053C">
      <w:start w:val="1"/>
      <w:numFmt w:val="bullet"/>
      <w:lvlText w:val=""/>
      <w:lvlJc w:val="left"/>
      <w:pPr>
        <w:ind w:left="2880" w:hanging="360"/>
      </w:pPr>
      <w:rPr>
        <w:rFonts w:ascii="Symbol" w:hAnsi="Symbol" w:hint="default"/>
      </w:rPr>
    </w:lvl>
    <w:lvl w:ilvl="4" w:tplc="0EE2401A">
      <w:start w:val="1"/>
      <w:numFmt w:val="bullet"/>
      <w:lvlText w:val="o"/>
      <w:lvlJc w:val="left"/>
      <w:pPr>
        <w:ind w:left="3600" w:hanging="360"/>
      </w:pPr>
      <w:rPr>
        <w:rFonts w:ascii="Courier New" w:hAnsi="Courier New" w:hint="default"/>
      </w:rPr>
    </w:lvl>
    <w:lvl w:ilvl="5" w:tplc="98C68BFC">
      <w:start w:val="1"/>
      <w:numFmt w:val="bullet"/>
      <w:lvlText w:val=""/>
      <w:lvlJc w:val="left"/>
      <w:pPr>
        <w:ind w:left="4320" w:hanging="360"/>
      </w:pPr>
      <w:rPr>
        <w:rFonts w:ascii="Wingdings" w:hAnsi="Wingdings" w:hint="default"/>
      </w:rPr>
    </w:lvl>
    <w:lvl w:ilvl="6" w:tplc="C0BC9A22">
      <w:start w:val="1"/>
      <w:numFmt w:val="bullet"/>
      <w:lvlText w:val=""/>
      <w:lvlJc w:val="left"/>
      <w:pPr>
        <w:ind w:left="5040" w:hanging="360"/>
      </w:pPr>
      <w:rPr>
        <w:rFonts w:ascii="Symbol" w:hAnsi="Symbol" w:hint="default"/>
      </w:rPr>
    </w:lvl>
    <w:lvl w:ilvl="7" w:tplc="B6402D3A">
      <w:start w:val="1"/>
      <w:numFmt w:val="bullet"/>
      <w:lvlText w:val="o"/>
      <w:lvlJc w:val="left"/>
      <w:pPr>
        <w:ind w:left="5760" w:hanging="360"/>
      </w:pPr>
      <w:rPr>
        <w:rFonts w:ascii="Courier New" w:hAnsi="Courier New" w:hint="default"/>
      </w:rPr>
    </w:lvl>
    <w:lvl w:ilvl="8" w:tplc="75C21B44">
      <w:start w:val="1"/>
      <w:numFmt w:val="bullet"/>
      <w:lvlText w:val=""/>
      <w:lvlJc w:val="left"/>
      <w:pPr>
        <w:ind w:left="6480" w:hanging="360"/>
      </w:pPr>
      <w:rPr>
        <w:rFonts w:ascii="Wingdings" w:hAnsi="Wingdings" w:hint="default"/>
      </w:rPr>
    </w:lvl>
  </w:abstractNum>
  <w:abstractNum w:abstractNumId="10" w15:restartNumberingAfterBreak="0">
    <w:nsid w:val="2BFA72FC"/>
    <w:multiLevelType w:val="hybridMultilevel"/>
    <w:tmpl w:val="D2DCCDEC"/>
    <w:lvl w:ilvl="0" w:tplc="92FC3F3A">
      <w:start w:val="1"/>
      <w:numFmt w:val="bullet"/>
      <w:lvlText w:val="-"/>
      <w:lvlJc w:val="left"/>
      <w:pPr>
        <w:ind w:left="1080" w:hanging="360"/>
      </w:pPr>
      <w:rPr>
        <w:rFonts w:ascii="Aptos" w:hAnsi="Aptos" w:hint="default"/>
      </w:rPr>
    </w:lvl>
    <w:lvl w:ilvl="1" w:tplc="E3A281DA">
      <w:start w:val="1"/>
      <w:numFmt w:val="bullet"/>
      <w:lvlText w:val="o"/>
      <w:lvlJc w:val="left"/>
      <w:pPr>
        <w:ind w:left="1800" w:hanging="360"/>
      </w:pPr>
      <w:rPr>
        <w:rFonts w:ascii="Courier New" w:hAnsi="Courier New" w:hint="default"/>
      </w:rPr>
    </w:lvl>
    <w:lvl w:ilvl="2" w:tplc="204412CC">
      <w:start w:val="1"/>
      <w:numFmt w:val="bullet"/>
      <w:lvlText w:val=""/>
      <w:lvlJc w:val="left"/>
      <w:pPr>
        <w:ind w:left="2520" w:hanging="360"/>
      </w:pPr>
      <w:rPr>
        <w:rFonts w:ascii="Wingdings" w:hAnsi="Wingdings" w:hint="default"/>
      </w:rPr>
    </w:lvl>
    <w:lvl w:ilvl="3" w:tplc="945284EE">
      <w:start w:val="1"/>
      <w:numFmt w:val="bullet"/>
      <w:lvlText w:val=""/>
      <w:lvlJc w:val="left"/>
      <w:pPr>
        <w:ind w:left="3240" w:hanging="360"/>
      </w:pPr>
      <w:rPr>
        <w:rFonts w:ascii="Symbol" w:hAnsi="Symbol" w:hint="default"/>
      </w:rPr>
    </w:lvl>
    <w:lvl w:ilvl="4" w:tplc="23608DA4">
      <w:start w:val="1"/>
      <w:numFmt w:val="bullet"/>
      <w:lvlText w:val="o"/>
      <w:lvlJc w:val="left"/>
      <w:pPr>
        <w:ind w:left="3960" w:hanging="360"/>
      </w:pPr>
      <w:rPr>
        <w:rFonts w:ascii="Courier New" w:hAnsi="Courier New" w:hint="default"/>
      </w:rPr>
    </w:lvl>
    <w:lvl w:ilvl="5" w:tplc="6CECFB50">
      <w:start w:val="1"/>
      <w:numFmt w:val="bullet"/>
      <w:lvlText w:val=""/>
      <w:lvlJc w:val="left"/>
      <w:pPr>
        <w:ind w:left="4680" w:hanging="360"/>
      </w:pPr>
      <w:rPr>
        <w:rFonts w:ascii="Wingdings" w:hAnsi="Wingdings" w:hint="default"/>
      </w:rPr>
    </w:lvl>
    <w:lvl w:ilvl="6" w:tplc="DAF200EE">
      <w:start w:val="1"/>
      <w:numFmt w:val="bullet"/>
      <w:lvlText w:val=""/>
      <w:lvlJc w:val="left"/>
      <w:pPr>
        <w:ind w:left="5400" w:hanging="360"/>
      </w:pPr>
      <w:rPr>
        <w:rFonts w:ascii="Symbol" w:hAnsi="Symbol" w:hint="default"/>
      </w:rPr>
    </w:lvl>
    <w:lvl w:ilvl="7" w:tplc="F8C071E4">
      <w:start w:val="1"/>
      <w:numFmt w:val="bullet"/>
      <w:lvlText w:val="o"/>
      <w:lvlJc w:val="left"/>
      <w:pPr>
        <w:ind w:left="6120" w:hanging="360"/>
      </w:pPr>
      <w:rPr>
        <w:rFonts w:ascii="Courier New" w:hAnsi="Courier New" w:hint="default"/>
      </w:rPr>
    </w:lvl>
    <w:lvl w:ilvl="8" w:tplc="D2DE47AC">
      <w:start w:val="1"/>
      <w:numFmt w:val="bullet"/>
      <w:lvlText w:val=""/>
      <w:lvlJc w:val="left"/>
      <w:pPr>
        <w:ind w:left="6840" w:hanging="360"/>
      </w:pPr>
      <w:rPr>
        <w:rFonts w:ascii="Wingdings" w:hAnsi="Wingdings" w:hint="default"/>
      </w:rPr>
    </w:lvl>
  </w:abstractNum>
  <w:abstractNum w:abstractNumId="11" w15:restartNumberingAfterBreak="0">
    <w:nsid w:val="2C686CC2"/>
    <w:multiLevelType w:val="hybridMultilevel"/>
    <w:tmpl w:val="C8064CCE"/>
    <w:lvl w:ilvl="0" w:tplc="D97AAE26">
      <w:start w:val="1"/>
      <w:numFmt w:val="bullet"/>
      <w:lvlText w:val="-"/>
      <w:lvlJc w:val="left"/>
      <w:pPr>
        <w:ind w:left="1080" w:hanging="360"/>
      </w:pPr>
      <w:rPr>
        <w:rFonts w:ascii="Aptos" w:hAnsi="Aptos" w:hint="default"/>
      </w:rPr>
    </w:lvl>
    <w:lvl w:ilvl="1" w:tplc="7E589C14">
      <w:start w:val="1"/>
      <w:numFmt w:val="bullet"/>
      <w:lvlText w:val="o"/>
      <w:lvlJc w:val="left"/>
      <w:pPr>
        <w:ind w:left="1800" w:hanging="360"/>
      </w:pPr>
      <w:rPr>
        <w:rFonts w:ascii="Courier New" w:hAnsi="Courier New" w:hint="default"/>
      </w:rPr>
    </w:lvl>
    <w:lvl w:ilvl="2" w:tplc="26F27456">
      <w:start w:val="1"/>
      <w:numFmt w:val="bullet"/>
      <w:lvlText w:val=""/>
      <w:lvlJc w:val="left"/>
      <w:pPr>
        <w:ind w:left="2520" w:hanging="360"/>
      </w:pPr>
      <w:rPr>
        <w:rFonts w:ascii="Wingdings" w:hAnsi="Wingdings" w:hint="default"/>
      </w:rPr>
    </w:lvl>
    <w:lvl w:ilvl="3" w:tplc="95AEB198">
      <w:start w:val="1"/>
      <w:numFmt w:val="bullet"/>
      <w:lvlText w:val=""/>
      <w:lvlJc w:val="left"/>
      <w:pPr>
        <w:ind w:left="3240" w:hanging="360"/>
      </w:pPr>
      <w:rPr>
        <w:rFonts w:ascii="Symbol" w:hAnsi="Symbol" w:hint="default"/>
      </w:rPr>
    </w:lvl>
    <w:lvl w:ilvl="4" w:tplc="A4DC1F9A">
      <w:start w:val="1"/>
      <w:numFmt w:val="bullet"/>
      <w:lvlText w:val="o"/>
      <w:lvlJc w:val="left"/>
      <w:pPr>
        <w:ind w:left="3960" w:hanging="360"/>
      </w:pPr>
      <w:rPr>
        <w:rFonts w:ascii="Courier New" w:hAnsi="Courier New" w:hint="default"/>
      </w:rPr>
    </w:lvl>
    <w:lvl w:ilvl="5" w:tplc="C298B590">
      <w:start w:val="1"/>
      <w:numFmt w:val="bullet"/>
      <w:lvlText w:val=""/>
      <w:lvlJc w:val="left"/>
      <w:pPr>
        <w:ind w:left="4680" w:hanging="360"/>
      </w:pPr>
      <w:rPr>
        <w:rFonts w:ascii="Wingdings" w:hAnsi="Wingdings" w:hint="default"/>
      </w:rPr>
    </w:lvl>
    <w:lvl w:ilvl="6" w:tplc="C43CD782">
      <w:start w:val="1"/>
      <w:numFmt w:val="bullet"/>
      <w:lvlText w:val=""/>
      <w:lvlJc w:val="left"/>
      <w:pPr>
        <w:ind w:left="5400" w:hanging="360"/>
      </w:pPr>
      <w:rPr>
        <w:rFonts w:ascii="Symbol" w:hAnsi="Symbol" w:hint="default"/>
      </w:rPr>
    </w:lvl>
    <w:lvl w:ilvl="7" w:tplc="277AEC08">
      <w:start w:val="1"/>
      <w:numFmt w:val="bullet"/>
      <w:lvlText w:val="o"/>
      <w:lvlJc w:val="left"/>
      <w:pPr>
        <w:ind w:left="6120" w:hanging="360"/>
      </w:pPr>
      <w:rPr>
        <w:rFonts w:ascii="Courier New" w:hAnsi="Courier New" w:hint="default"/>
      </w:rPr>
    </w:lvl>
    <w:lvl w:ilvl="8" w:tplc="6C2657CC">
      <w:start w:val="1"/>
      <w:numFmt w:val="bullet"/>
      <w:lvlText w:val=""/>
      <w:lvlJc w:val="left"/>
      <w:pPr>
        <w:ind w:left="6840" w:hanging="360"/>
      </w:pPr>
      <w:rPr>
        <w:rFonts w:ascii="Wingdings" w:hAnsi="Wingdings" w:hint="default"/>
      </w:rPr>
    </w:lvl>
  </w:abstractNum>
  <w:abstractNum w:abstractNumId="12" w15:restartNumberingAfterBreak="0">
    <w:nsid w:val="2DF4FA8A"/>
    <w:multiLevelType w:val="hybridMultilevel"/>
    <w:tmpl w:val="FFFFFFFF"/>
    <w:lvl w:ilvl="0" w:tplc="FEA6AAA0">
      <w:start w:val="1"/>
      <w:numFmt w:val="bullet"/>
      <w:lvlText w:val="-"/>
      <w:lvlJc w:val="left"/>
      <w:pPr>
        <w:ind w:left="720" w:hanging="360"/>
      </w:pPr>
      <w:rPr>
        <w:rFonts w:ascii="Aptos" w:hAnsi="Aptos" w:hint="default"/>
      </w:rPr>
    </w:lvl>
    <w:lvl w:ilvl="1" w:tplc="5C0470C2">
      <w:start w:val="1"/>
      <w:numFmt w:val="bullet"/>
      <w:lvlText w:val="o"/>
      <w:lvlJc w:val="left"/>
      <w:pPr>
        <w:ind w:left="1440" w:hanging="360"/>
      </w:pPr>
      <w:rPr>
        <w:rFonts w:ascii="Courier New" w:hAnsi="Courier New" w:hint="default"/>
      </w:rPr>
    </w:lvl>
    <w:lvl w:ilvl="2" w:tplc="2F4E4482">
      <w:start w:val="1"/>
      <w:numFmt w:val="bullet"/>
      <w:lvlText w:val=""/>
      <w:lvlJc w:val="left"/>
      <w:pPr>
        <w:ind w:left="2160" w:hanging="360"/>
      </w:pPr>
      <w:rPr>
        <w:rFonts w:ascii="Wingdings" w:hAnsi="Wingdings" w:hint="default"/>
      </w:rPr>
    </w:lvl>
    <w:lvl w:ilvl="3" w:tplc="B7F0F81A">
      <w:start w:val="1"/>
      <w:numFmt w:val="bullet"/>
      <w:lvlText w:val=""/>
      <w:lvlJc w:val="left"/>
      <w:pPr>
        <w:ind w:left="2880" w:hanging="360"/>
      </w:pPr>
      <w:rPr>
        <w:rFonts w:ascii="Symbol" w:hAnsi="Symbol" w:hint="default"/>
      </w:rPr>
    </w:lvl>
    <w:lvl w:ilvl="4" w:tplc="B19407E8">
      <w:start w:val="1"/>
      <w:numFmt w:val="bullet"/>
      <w:lvlText w:val="o"/>
      <w:lvlJc w:val="left"/>
      <w:pPr>
        <w:ind w:left="3600" w:hanging="360"/>
      </w:pPr>
      <w:rPr>
        <w:rFonts w:ascii="Courier New" w:hAnsi="Courier New" w:hint="default"/>
      </w:rPr>
    </w:lvl>
    <w:lvl w:ilvl="5" w:tplc="90CA0846">
      <w:start w:val="1"/>
      <w:numFmt w:val="bullet"/>
      <w:lvlText w:val=""/>
      <w:lvlJc w:val="left"/>
      <w:pPr>
        <w:ind w:left="4320" w:hanging="360"/>
      </w:pPr>
      <w:rPr>
        <w:rFonts w:ascii="Wingdings" w:hAnsi="Wingdings" w:hint="default"/>
      </w:rPr>
    </w:lvl>
    <w:lvl w:ilvl="6" w:tplc="CEB69E50">
      <w:start w:val="1"/>
      <w:numFmt w:val="bullet"/>
      <w:lvlText w:val=""/>
      <w:lvlJc w:val="left"/>
      <w:pPr>
        <w:ind w:left="5040" w:hanging="360"/>
      </w:pPr>
      <w:rPr>
        <w:rFonts w:ascii="Symbol" w:hAnsi="Symbol" w:hint="default"/>
      </w:rPr>
    </w:lvl>
    <w:lvl w:ilvl="7" w:tplc="E83AC026">
      <w:start w:val="1"/>
      <w:numFmt w:val="bullet"/>
      <w:lvlText w:val="o"/>
      <w:lvlJc w:val="left"/>
      <w:pPr>
        <w:ind w:left="5760" w:hanging="360"/>
      </w:pPr>
      <w:rPr>
        <w:rFonts w:ascii="Courier New" w:hAnsi="Courier New" w:hint="default"/>
      </w:rPr>
    </w:lvl>
    <w:lvl w:ilvl="8" w:tplc="006ECB1E">
      <w:start w:val="1"/>
      <w:numFmt w:val="bullet"/>
      <w:lvlText w:val=""/>
      <w:lvlJc w:val="left"/>
      <w:pPr>
        <w:ind w:left="6480" w:hanging="360"/>
      </w:pPr>
      <w:rPr>
        <w:rFonts w:ascii="Wingdings" w:hAnsi="Wingdings" w:hint="default"/>
      </w:rPr>
    </w:lvl>
  </w:abstractNum>
  <w:abstractNum w:abstractNumId="13" w15:restartNumberingAfterBreak="0">
    <w:nsid w:val="2EAA8F4A"/>
    <w:multiLevelType w:val="hybridMultilevel"/>
    <w:tmpl w:val="FFFFFFFF"/>
    <w:lvl w:ilvl="0" w:tplc="E07EDB24">
      <w:start w:val="1"/>
      <w:numFmt w:val="bullet"/>
      <w:lvlText w:val="-"/>
      <w:lvlJc w:val="left"/>
      <w:pPr>
        <w:ind w:left="720" w:hanging="360"/>
      </w:pPr>
      <w:rPr>
        <w:rFonts w:ascii="Aptos" w:hAnsi="Aptos" w:hint="default"/>
      </w:rPr>
    </w:lvl>
    <w:lvl w:ilvl="1" w:tplc="997CA254">
      <w:start w:val="1"/>
      <w:numFmt w:val="bullet"/>
      <w:lvlText w:val="o"/>
      <w:lvlJc w:val="left"/>
      <w:pPr>
        <w:ind w:left="1440" w:hanging="360"/>
      </w:pPr>
      <w:rPr>
        <w:rFonts w:ascii="Courier New" w:hAnsi="Courier New" w:hint="default"/>
      </w:rPr>
    </w:lvl>
    <w:lvl w:ilvl="2" w:tplc="22D46192">
      <w:start w:val="1"/>
      <w:numFmt w:val="bullet"/>
      <w:lvlText w:val=""/>
      <w:lvlJc w:val="left"/>
      <w:pPr>
        <w:ind w:left="2160" w:hanging="360"/>
      </w:pPr>
      <w:rPr>
        <w:rFonts w:ascii="Wingdings" w:hAnsi="Wingdings" w:hint="default"/>
      </w:rPr>
    </w:lvl>
    <w:lvl w:ilvl="3" w:tplc="82CA1B46">
      <w:start w:val="1"/>
      <w:numFmt w:val="bullet"/>
      <w:lvlText w:val=""/>
      <w:lvlJc w:val="left"/>
      <w:pPr>
        <w:ind w:left="2880" w:hanging="360"/>
      </w:pPr>
      <w:rPr>
        <w:rFonts w:ascii="Symbol" w:hAnsi="Symbol" w:hint="default"/>
      </w:rPr>
    </w:lvl>
    <w:lvl w:ilvl="4" w:tplc="D18A4B66">
      <w:start w:val="1"/>
      <w:numFmt w:val="bullet"/>
      <w:lvlText w:val="o"/>
      <w:lvlJc w:val="left"/>
      <w:pPr>
        <w:ind w:left="3600" w:hanging="360"/>
      </w:pPr>
      <w:rPr>
        <w:rFonts w:ascii="Courier New" w:hAnsi="Courier New" w:hint="default"/>
      </w:rPr>
    </w:lvl>
    <w:lvl w:ilvl="5" w:tplc="1DFA618A">
      <w:start w:val="1"/>
      <w:numFmt w:val="bullet"/>
      <w:lvlText w:val=""/>
      <w:lvlJc w:val="left"/>
      <w:pPr>
        <w:ind w:left="4320" w:hanging="360"/>
      </w:pPr>
      <w:rPr>
        <w:rFonts w:ascii="Wingdings" w:hAnsi="Wingdings" w:hint="default"/>
      </w:rPr>
    </w:lvl>
    <w:lvl w:ilvl="6" w:tplc="41C47748">
      <w:start w:val="1"/>
      <w:numFmt w:val="bullet"/>
      <w:lvlText w:val=""/>
      <w:lvlJc w:val="left"/>
      <w:pPr>
        <w:ind w:left="5040" w:hanging="360"/>
      </w:pPr>
      <w:rPr>
        <w:rFonts w:ascii="Symbol" w:hAnsi="Symbol" w:hint="default"/>
      </w:rPr>
    </w:lvl>
    <w:lvl w:ilvl="7" w:tplc="7FA8E6E8">
      <w:start w:val="1"/>
      <w:numFmt w:val="bullet"/>
      <w:lvlText w:val="o"/>
      <w:lvlJc w:val="left"/>
      <w:pPr>
        <w:ind w:left="5760" w:hanging="360"/>
      </w:pPr>
      <w:rPr>
        <w:rFonts w:ascii="Courier New" w:hAnsi="Courier New" w:hint="default"/>
      </w:rPr>
    </w:lvl>
    <w:lvl w:ilvl="8" w:tplc="D2EEB340">
      <w:start w:val="1"/>
      <w:numFmt w:val="bullet"/>
      <w:lvlText w:val=""/>
      <w:lvlJc w:val="left"/>
      <w:pPr>
        <w:ind w:left="6480" w:hanging="360"/>
      </w:pPr>
      <w:rPr>
        <w:rFonts w:ascii="Wingdings" w:hAnsi="Wingdings" w:hint="default"/>
      </w:rPr>
    </w:lvl>
  </w:abstractNum>
  <w:abstractNum w:abstractNumId="14" w15:restartNumberingAfterBreak="0">
    <w:nsid w:val="313A032E"/>
    <w:multiLevelType w:val="hybridMultilevel"/>
    <w:tmpl w:val="B24A6946"/>
    <w:lvl w:ilvl="0" w:tplc="FC1202C8">
      <w:start w:val="1"/>
      <w:numFmt w:val="bullet"/>
      <w:lvlText w:val="-"/>
      <w:lvlJc w:val="left"/>
      <w:pPr>
        <w:ind w:left="720" w:hanging="360"/>
      </w:pPr>
      <w:rPr>
        <w:rFonts w:ascii="Aptos" w:hAnsi="Aptos" w:hint="default"/>
      </w:rPr>
    </w:lvl>
    <w:lvl w:ilvl="1" w:tplc="17C2B0C0">
      <w:start w:val="1"/>
      <w:numFmt w:val="bullet"/>
      <w:lvlText w:val="o"/>
      <w:lvlJc w:val="left"/>
      <w:pPr>
        <w:ind w:left="1440" w:hanging="360"/>
      </w:pPr>
      <w:rPr>
        <w:rFonts w:ascii="Courier New" w:hAnsi="Courier New" w:hint="default"/>
      </w:rPr>
    </w:lvl>
    <w:lvl w:ilvl="2" w:tplc="4A1C7AEE">
      <w:start w:val="1"/>
      <w:numFmt w:val="bullet"/>
      <w:lvlText w:val=""/>
      <w:lvlJc w:val="left"/>
      <w:pPr>
        <w:ind w:left="2160" w:hanging="360"/>
      </w:pPr>
      <w:rPr>
        <w:rFonts w:ascii="Wingdings" w:hAnsi="Wingdings" w:hint="default"/>
      </w:rPr>
    </w:lvl>
    <w:lvl w:ilvl="3" w:tplc="7B3E7124">
      <w:start w:val="1"/>
      <w:numFmt w:val="bullet"/>
      <w:lvlText w:val=""/>
      <w:lvlJc w:val="left"/>
      <w:pPr>
        <w:ind w:left="2880" w:hanging="360"/>
      </w:pPr>
      <w:rPr>
        <w:rFonts w:ascii="Symbol" w:hAnsi="Symbol" w:hint="default"/>
      </w:rPr>
    </w:lvl>
    <w:lvl w:ilvl="4" w:tplc="DE3AF2D6">
      <w:start w:val="1"/>
      <w:numFmt w:val="bullet"/>
      <w:lvlText w:val="o"/>
      <w:lvlJc w:val="left"/>
      <w:pPr>
        <w:ind w:left="3600" w:hanging="360"/>
      </w:pPr>
      <w:rPr>
        <w:rFonts w:ascii="Courier New" w:hAnsi="Courier New" w:hint="default"/>
      </w:rPr>
    </w:lvl>
    <w:lvl w:ilvl="5" w:tplc="89504FDC">
      <w:start w:val="1"/>
      <w:numFmt w:val="bullet"/>
      <w:lvlText w:val=""/>
      <w:lvlJc w:val="left"/>
      <w:pPr>
        <w:ind w:left="4320" w:hanging="360"/>
      </w:pPr>
      <w:rPr>
        <w:rFonts w:ascii="Wingdings" w:hAnsi="Wingdings" w:hint="default"/>
      </w:rPr>
    </w:lvl>
    <w:lvl w:ilvl="6" w:tplc="FF76DEB4">
      <w:start w:val="1"/>
      <w:numFmt w:val="bullet"/>
      <w:lvlText w:val=""/>
      <w:lvlJc w:val="left"/>
      <w:pPr>
        <w:ind w:left="5040" w:hanging="360"/>
      </w:pPr>
      <w:rPr>
        <w:rFonts w:ascii="Symbol" w:hAnsi="Symbol" w:hint="default"/>
      </w:rPr>
    </w:lvl>
    <w:lvl w:ilvl="7" w:tplc="39E8DDBC">
      <w:start w:val="1"/>
      <w:numFmt w:val="bullet"/>
      <w:lvlText w:val="o"/>
      <w:lvlJc w:val="left"/>
      <w:pPr>
        <w:ind w:left="5760" w:hanging="360"/>
      </w:pPr>
      <w:rPr>
        <w:rFonts w:ascii="Courier New" w:hAnsi="Courier New" w:hint="default"/>
      </w:rPr>
    </w:lvl>
    <w:lvl w:ilvl="8" w:tplc="FFFACCF6">
      <w:start w:val="1"/>
      <w:numFmt w:val="bullet"/>
      <w:lvlText w:val=""/>
      <w:lvlJc w:val="left"/>
      <w:pPr>
        <w:ind w:left="6480" w:hanging="360"/>
      </w:pPr>
      <w:rPr>
        <w:rFonts w:ascii="Wingdings" w:hAnsi="Wingdings" w:hint="default"/>
      </w:rPr>
    </w:lvl>
  </w:abstractNum>
  <w:abstractNum w:abstractNumId="15" w15:restartNumberingAfterBreak="0">
    <w:nsid w:val="3404321D"/>
    <w:multiLevelType w:val="hybridMultilevel"/>
    <w:tmpl w:val="FFFFFFFF"/>
    <w:lvl w:ilvl="0" w:tplc="F8C0730C">
      <w:start w:val="1"/>
      <w:numFmt w:val="bullet"/>
      <w:lvlText w:val="-"/>
      <w:lvlJc w:val="left"/>
      <w:pPr>
        <w:ind w:left="720" w:hanging="360"/>
      </w:pPr>
      <w:rPr>
        <w:rFonts w:ascii="Aptos" w:hAnsi="Aptos" w:hint="default"/>
      </w:rPr>
    </w:lvl>
    <w:lvl w:ilvl="1" w:tplc="1006312E">
      <w:start w:val="1"/>
      <w:numFmt w:val="bullet"/>
      <w:lvlText w:val="o"/>
      <w:lvlJc w:val="left"/>
      <w:pPr>
        <w:ind w:left="1440" w:hanging="360"/>
      </w:pPr>
      <w:rPr>
        <w:rFonts w:ascii="Courier New" w:hAnsi="Courier New" w:hint="default"/>
      </w:rPr>
    </w:lvl>
    <w:lvl w:ilvl="2" w:tplc="2ACE649A">
      <w:start w:val="1"/>
      <w:numFmt w:val="bullet"/>
      <w:lvlText w:val=""/>
      <w:lvlJc w:val="left"/>
      <w:pPr>
        <w:ind w:left="2160" w:hanging="360"/>
      </w:pPr>
      <w:rPr>
        <w:rFonts w:ascii="Wingdings" w:hAnsi="Wingdings" w:hint="default"/>
      </w:rPr>
    </w:lvl>
    <w:lvl w:ilvl="3" w:tplc="CF929F22">
      <w:start w:val="1"/>
      <w:numFmt w:val="bullet"/>
      <w:lvlText w:val=""/>
      <w:lvlJc w:val="left"/>
      <w:pPr>
        <w:ind w:left="2880" w:hanging="360"/>
      </w:pPr>
      <w:rPr>
        <w:rFonts w:ascii="Symbol" w:hAnsi="Symbol" w:hint="default"/>
      </w:rPr>
    </w:lvl>
    <w:lvl w:ilvl="4" w:tplc="671C0994">
      <w:start w:val="1"/>
      <w:numFmt w:val="bullet"/>
      <w:lvlText w:val="o"/>
      <w:lvlJc w:val="left"/>
      <w:pPr>
        <w:ind w:left="3600" w:hanging="360"/>
      </w:pPr>
      <w:rPr>
        <w:rFonts w:ascii="Courier New" w:hAnsi="Courier New" w:hint="default"/>
      </w:rPr>
    </w:lvl>
    <w:lvl w:ilvl="5" w:tplc="E86C2D0A">
      <w:start w:val="1"/>
      <w:numFmt w:val="bullet"/>
      <w:lvlText w:val=""/>
      <w:lvlJc w:val="left"/>
      <w:pPr>
        <w:ind w:left="4320" w:hanging="360"/>
      </w:pPr>
      <w:rPr>
        <w:rFonts w:ascii="Wingdings" w:hAnsi="Wingdings" w:hint="default"/>
      </w:rPr>
    </w:lvl>
    <w:lvl w:ilvl="6" w:tplc="49AA71B8">
      <w:start w:val="1"/>
      <w:numFmt w:val="bullet"/>
      <w:lvlText w:val=""/>
      <w:lvlJc w:val="left"/>
      <w:pPr>
        <w:ind w:left="5040" w:hanging="360"/>
      </w:pPr>
      <w:rPr>
        <w:rFonts w:ascii="Symbol" w:hAnsi="Symbol" w:hint="default"/>
      </w:rPr>
    </w:lvl>
    <w:lvl w:ilvl="7" w:tplc="00FE5AC6">
      <w:start w:val="1"/>
      <w:numFmt w:val="bullet"/>
      <w:lvlText w:val="o"/>
      <w:lvlJc w:val="left"/>
      <w:pPr>
        <w:ind w:left="5760" w:hanging="360"/>
      </w:pPr>
      <w:rPr>
        <w:rFonts w:ascii="Courier New" w:hAnsi="Courier New" w:hint="default"/>
      </w:rPr>
    </w:lvl>
    <w:lvl w:ilvl="8" w:tplc="EDC2F2FE">
      <w:start w:val="1"/>
      <w:numFmt w:val="bullet"/>
      <w:lvlText w:val=""/>
      <w:lvlJc w:val="left"/>
      <w:pPr>
        <w:ind w:left="6480" w:hanging="360"/>
      </w:pPr>
      <w:rPr>
        <w:rFonts w:ascii="Wingdings" w:hAnsi="Wingdings" w:hint="default"/>
      </w:rPr>
    </w:lvl>
  </w:abstractNum>
  <w:abstractNum w:abstractNumId="16" w15:restartNumberingAfterBreak="0">
    <w:nsid w:val="34B79982"/>
    <w:multiLevelType w:val="hybridMultilevel"/>
    <w:tmpl w:val="50D21CCA"/>
    <w:lvl w:ilvl="0" w:tplc="B764FE40">
      <w:start w:val="1"/>
      <w:numFmt w:val="bullet"/>
      <w:lvlText w:val="-"/>
      <w:lvlJc w:val="left"/>
      <w:pPr>
        <w:ind w:left="720" w:hanging="360"/>
      </w:pPr>
      <w:rPr>
        <w:rFonts w:ascii="Aptos" w:hAnsi="Aptos" w:hint="default"/>
      </w:rPr>
    </w:lvl>
    <w:lvl w:ilvl="1" w:tplc="7690DED6">
      <w:start w:val="1"/>
      <w:numFmt w:val="bullet"/>
      <w:lvlText w:val="o"/>
      <w:lvlJc w:val="left"/>
      <w:pPr>
        <w:ind w:left="1440" w:hanging="360"/>
      </w:pPr>
      <w:rPr>
        <w:rFonts w:ascii="Courier New" w:hAnsi="Courier New" w:hint="default"/>
      </w:rPr>
    </w:lvl>
    <w:lvl w:ilvl="2" w:tplc="555620CE">
      <w:start w:val="1"/>
      <w:numFmt w:val="bullet"/>
      <w:lvlText w:val=""/>
      <w:lvlJc w:val="left"/>
      <w:pPr>
        <w:ind w:left="2160" w:hanging="360"/>
      </w:pPr>
      <w:rPr>
        <w:rFonts w:ascii="Wingdings" w:hAnsi="Wingdings" w:hint="default"/>
      </w:rPr>
    </w:lvl>
    <w:lvl w:ilvl="3" w:tplc="E3EEDC54">
      <w:start w:val="1"/>
      <w:numFmt w:val="bullet"/>
      <w:lvlText w:val=""/>
      <w:lvlJc w:val="left"/>
      <w:pPr>
        <w:ind w:left="2880" w:hanging="360"/>
      </w:pPr>
      <w:rPr>
        <w:rFonts w:ascii="Symbol" w:hAnsi="Symbol" w:hint="default"/>
      </w:rPr>
    </w:lvl>
    <w:lvl w:ilvl="4" w:tplc="3662948C">
      <w:start w:val="1"/>
      <w:numFmt w:val="bullet"/>
      <w:lvlText w:val="o"/>
      <w:lvlJc w:val="left"/>
      <w:pPr>
        <w:ind w:left="3600" w:hanging="360"/>
      </w:pPr>
      <w:rPr>
        <w:rFonts w:ascii="Courier New" w:hAnsi="Courier New" w:hint="default"/>
      </w:rPr>
    </w:lvl>
    <w:lvl w:ilvl="5" w:tplc="27B80538">
      <w:start w:val="1"/>
      <w:numFmt w:val="bullet"/>
      <w:lvlText w:val=""/>
      <w:lvlJc w:val="left"/>
      <w:pPr>
        <w:ind w:left="4320" w:hanging="360"/>
      </w:pPr>
      <w:rPr>
        <w:rFonts w:ascii="Wingdings" w:hAnsi="Wingdings" w:hint="default"/>
      </w:rPr>
    </w:lvl>
    <w:lvl w:ilvl="6" w:tplc="6FDE2132">
      <w:start w:val="1"/>
      <w:numFmt w:val="bullet"/>
      <w:lvlText w:val=""/>
      <w:lvlJc w:val="left"/>
      <w:pPr>
        <w:ind w:left="5040" w:hanging="360"/>
      </w:pPr>
      <w:rPr>
        <w:rFonts w:ascii="Symbol" w:hAnsi="Symbol" w:hint="default"/>
      </w:rPr>
    </w:lvl>
    <w:lvl w:ilvl="7" w:tplc="C066B2B4">
      <w:start w:val="1"/>
      <w:numFmt w:val="bullet"/>
      <w:lvlText w:val="o"/>
      <w:lvlJc w:val="left"/>
      <w:pPr>
        <w:ind w:left="5760" w:hanging="360"/>
      </w:pPr>
      <w:rPr>
        <w:rFonts w:ascii="Courier New" w:hAnsi="Courier New" w:hint="default"/>
      </w:rPr>
    </w:lvl>
    <w:lvl w:ilvl="8" w:tplc="4D60D7CE">
      <w:start w:val="1"/>
      <w:numFmt w:val="bullet"/>
      <w:lvlText w:val=""/>
      <w:lvlJc w:val="left"/>
      <w:pPr>
        <w:ind w:left="6480" w:hanging="360"/>
      </w:pPr>
      <w:rPr>
        <w:rFonts w:ascii="Wingdings" w:hAnsi="Wingdings" w:hint="default"/>
      </w:rPr>
    </w:lvl>
  </w:abstractNum>
  <w:abstractNum w:abstractNumId="17" w15:restartNumberingAfterBreak="0">
    <w:nsid w:val="37CFFDC6"/>
    <w:multiLevelType w:val="hybridMultilevel"/>
    <w:tmpl w:val="FFFFFFFF"/>
    <w:lvl w:ilvl="0" w:tplc="B1908E3A">
      <w:start w:val="1"/>
      <w:numFmt w:val="bullet"/>
      <w:lvlText w:val="-"/>
      <w:lvlJc w:val="left"/>
      <w:pPr>
        <w:ind w:left="720" w:hanging="360"/>
      </w:pPr>
      <w:rPr>
        <w:rFonts w:ascii="Aptos" w:hAnsi="Aptos" w:hint="default"/>
      </w:rPr>
    </w:lvl>
    <w:lvl w:ilvl="1" w:tplc="E286C64A">
      <w:start w:val="1"/>
      <w:numFmt w:val="bullet"/>
      <w:lvlText w:val="o"/>
      <w:lvlJc w:val="left"/>
      <w:pPr>
        <w:ind w:left="1440" w:hanging="360"/>
      </w:pPr>
      <w:rPr>
        <w:rFonts w:ascii="Courier New" w:hAnsi="Courier New" w:hint="default"/>
      </w:rPr>
    </w:lvl>
    <w:lvl w:ilvl="2" w:tplc="8DFEDD3C">
      <w:start w:val="1"/>
      <w:numFmt w:val="bullet"/>
      <w:lvlText w:val=""/>
      <w:lvlJc w:val="left"/>
      <w:pPr>
        <w:ind w:left="2160" w:hanging="360"/>
      </w:pPr>
      <w:rPr>
        <w:rFonts w:ascii="Wingdings" w:hAnsi="Wingdings" w:hint="default"/>
      </w:rPr>
    </w:lvl>
    <w:lvl w:ilvl="3" w:tplc="E0B64672">
      <w:start w:val="1"/>
      <w:numFmt w:val="bullet"/>
      <w:lvlText w:val=""/>
      <w:lvlJc w:val="left"/>
      <w:pPr>
        <w:ind w:left="2880" w:hanging="360"/>
      </w:pPr>
      <w:rPr>
        <w:rFonts w:ascii="Symbol" w:hAnsi="Symbol" w:hint="default"/>
      </w:rPr>
    </w:lvl>
    <w:lvl w:ilvl="4" w:tplc="124C7102">
      <w:start w:val="1"/>
      <w:numFmt w:val="bullet"/>
      <w:lvlText w:val="o"/>
      <w:lvlJc w:val="left"/>
      <w:pPr>
        <w:ind w:left="3600" w:hanging="360"/>
      </w:pPr>
      <w:rPr>
        <w:rFonts w:ascii="Courier New" w:hAnsi="Courier New" w:hint="default"/>
      </w:rPr>
    </w:lvl>
    <w:lvl w:ilvl="5" w:tplc="D5E2BB56">
      <w:start w:val="1"/>
      <w:numFmt w:val="bullet"/>
      <w:lvlText w:val=""/>
      <w:lvlJc w:val="left"/>
      <w:pPr>
        <w:ind w:left="4320" w:hanging="360"/>
      </w:pPr>
      <w:rPr>
        <w:rFonts w:ascii="Wingdings" w:hAnsi="Wingdings" w:hint="default"/>
      </w:rPr>
    </w:lvl>
    <w:lvl w:ilvl="6" w:tplc="57C0F24E">
      <w:start w:val="1"/>
      <w:numFmt w:val="bullet"/>
      <w:lvlText w:val=""/>
      <w:lvlJc w:val="left"/>
      <w:pPr>
        <w:ind w:left="5040" w:hanging="360"/>
      </w:pPr>
      <w:rPr>
        <w:rFonts w:ascii="Symbol" w:hAnsi="Symbol" w:hint="default"/>
      </w:rPr>
    </w:lvl>
    <w:lvl w:ilvl="7" w:tplc="2028F6A4">
      <w:start w:val="1"/>
      <w:numFmt w:val="bullet"/>
      <w:lvlText w:val="o"/>
      <w:lvlJc w:val="left"/>
      <w:pPr>
        <w:ind w:left="5760" w:hanging="360"/>
      </w:pPr>
      <w:rPr>
        <w:rFonts w:ascii="Courier New" w:hAnsi="Courier New" w:hint="default"/>
      </w:rPr>
    </w:lvl>
    <w:lvl w:ilvl="8" w:tplc="779AE954">
      <w:start w:val="1"/>
      <w:numFmt w:val="bullet"/>
      <w:lvlText w:val=""/>
      <w:lvlJc w:val="left"/>
      <w:pPr>
        <w:ind w:left="6480" w:hanging="360"/>
      </w:pPr>
      <w:rPr>
        <w:rFonts w:ascii="Wingdings" w:hAnsi="Wingdings" w:hint="default"/>
      </w:rPr>
    </w:lvl>
  </w:abstractNum>
  <w:abstractNum w:abstractNumId="18" w15:restartNumberingAfterBreak="0">
    <w:nsid w:val="383D4775"/>
    <w:multiLevelType w:val="hybridMultilevel"/>
    <w:tmpl w:val="1B701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FB4869"/>
    <w:multiLevelType w:val="hybridMultilevel"/>
    <w:tmpl w:val="7340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CF3D37"/>
    <w:multiLevelType w:val="hybridMultilevel"/>
    <w:tmpl w:val="FFFFFFFF"/>
    <w:lvl w:ilvl="0" w:tplc="97CE352A">
      <w:start w:val="1"/>
      <w:numFmt w:val="bullet"/>
      <w:lvlText w:val="-"/>
      <w:lvlJc w:val="left"/>
      <w:pPr>
        <w:ind w:left="720" w:hanging="360"/>
      </w:pPr>
      <w:rPr>
        <w:rFonts w:ascii="Aptos" w:hAnsi="Aptos" w:hint="default"/>
      </w:rPr>
    </w:lvl>
    <w:lvl w:ilvl="1" w:tplc="E6643418">
      <w:start w:val="1"/>
      <w:numFmt w:val="bullet"/>
      <w:lvlText w:val="o"/>
      <w:lvlJc w:val="left"/>
      <w:pPr>
        <w:ind w:left="1440" w:hanging="360"/>
      </w:pPr>
      <w:rPr>
        <w:rFonts w:ascii="Courier New" w:hAnsi="Courier New" w:hint="default"/>
      </w:rPr>
    </w:lvl>
    <w:lvl w:ilvl="2" w:tplc="06DC9E24">
      <w:start w:val="1"/>
      <w:numFmt w:val="bullet"/>
      <w:lvlText w:val=""/>
      <w:lvlJc w:val="left"/>
      <w:pPr>
        <w:ind w:left="2160" w:hanging="360"/>
      </w:pPr>
      <w:rPr>
        <w:rFonts w:ascii="Wingdings" w:hAnsi="Wingdings" w:hint="default"/>
      </w:rPr>
    </w:lvl>
    <w:lvl w:ilvl="3" w:tplc="7B726512">
      <w:start w:val="1"/>
      <w:numFmt w:val="bullet"/>
      <w:lvlText w:val=""/>
      <w:lvlJc w:val="left"/>
      <w:pPr>
        <w:ind w:left="2880" w:hanging="360"/>
      </w:pPr>
      <w:rPr>
        <w:rFonts w:ascii="Symbol" w:hAnsi="Symbol" w:hint="default"/>
      </w:rPr>
    </w:lvl>
    <w:lvl w:ilvl="4" w:tplc="F1060330">
      <w:start w:val="1"/>
      <w:numFmt w:val="bullet"/>
      <w:lvlText w:val="o"/>
      <w:lvlJc w:val="left"/>
      <w:pPr>
        <w:ind w:left="3600" w:hanging="360"/>
      </w:pPr>
      <w:rPr>
        <w:rFonts w:ascii="Courier New" w:hAnsi="Courier New" w:hint="default"/>
      </w:rPr>
    </w:lvl>
    <w:lvl w:ilvl="5" w:tplc="BE6A9550">
      <w:start w:val="1"/>
      <w:numFmt w:val="bullet"/>
      <w:lvlText w:val=""/>
      <w:lvlJc w:val="left"/>
      <w:pPr>
        <w:ind w:left="4320" w:hanging="360"/>
      </w:pPr>
      <w:rPr>
        <w:rFonts w:ascii="Wingdings" w:hAnsi="Wingdings" w:hint="default"/>
      </w:rPr>
    </w:lvl>
    <w:lvl w:ilvl="6" w:tplc="B0960E5A">
      <w:start w:val="1"/>
      <w:numFmt w:val="bullet"/>
      <w:lvlText w:val=""/>
      <w:lvlJc w:val="left"/>
      <w:pPr>
        <w:ind w:left="5040" w:hanging="360"/>
      </w:pPr>
      <w:rPr>
        <w:rFonts w:ascii="Symbol" w:hAnsi="Symbol" w:hint="default"/>
      </w:rPr>
    </w:lvl>
    <w:lvl w:ilvl="7" w:tplc="DB8647BE">
      <w:start w:val="1"/>
      <w:numFmt w:val="bullet"/>
      <w:lvlText w:val="o"/>
      <w:lvlJc w:val="left"/>
      <w:pPr>
        <w:ind w:left="5760" w:hanging="360"/>
      </w:pPr>
      <w:rPr>
        <w:rFonts w:ascii="Courier New" w:hAnsi="Courier New" w:hint="default"/>
      </w:rPr>
    </w:lvl>
    <w:lvl w:ilvl="8" w:tplc="916688A2">
      <w:start w:val="1"/>
      <w:numFmt w:val="bullet"/>
      <w:lvlText w:val=""/>
      <w:lvlJc w:val="left"/>
      <w:pPr>
        <w:ind w:left="6480" w:hanging="360"/>
      </w:pPr>
      <w:rPr>
        <w:rFonts w:ascii="Wingdings" w:hAnsi="Wingdings" w:hint="default"/>
      </w:rPr>
    </w:lvl>
  </w:abstractNum>
  <w:abstractNum w:abstractNumId="21" w15:restartNumberingAfterBreak="0">
    <w:nsid w:val="3DD12D54"/>
    <w:multiLevelType w:val="hybridMultilevel"/>
    <w:tmpl w:val="3FF2A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351617"/>
    <w:multiLevelType w:val="hybridMultilevel"/>
    <w:tmpl w:val="70B8C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04BD15E"/>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10F95E5"/>
    <w:multiLevelType w:val="hybridMultilevel"/>
    <w:tmpl w:val="F13C4056"/>
    <w:lvl w:ilvl="0" w:tplc="74DEC994">
      <w:start w:val="1"/>
      <w:numFmt w:val="bullet"/>
      <w:lvlText w:val="-"/>
      <w:lvlJc w:val="left"/>
      <w:pPr>
        <w:ind w:left="720" w:hanging="360"/>
      </w:pPr>
      <w:rPr>
        <w:rFonts w:ascii="Aptos" w:hAnsi="Aptos" w:hint="default"/>
      </w:rPr>
    </w:lvl>
    <w:lvl w:ilvl="1" w:tplc="D9786A4E">
      <w:start w:val="1"/>
      <w:numFmt w:val="bullet"/>
      <w:lvlText w:val="o"/>
      <w:lvlJc w:val="left"/>
      <w:pPr>
        <w:ind w:left="1440" w:hanging="360"/>
      </w:pPr>
      <w:rPr>
        <w:rFonts w:ascii="Courier New" w:hAnsi="Courier New" w:hint="default"/>
      </w:rPr>
    </w:lvl>
    <w:lvl w:ilvl="2" w:tplc="A9C226A4">
      <w:start w:val="1"/>
      <w:numFmt w:val="bullet"/>
      <w:lvlText w:val=""/>
      <w:lvlJc w:val="left"/>
      <w:pPr>
        <w:ind w:left="2160" w:hanging="360"/>
      </w:pPr>
      <w:rPr>
        <w:rFonts w:ascii="Wingdings" w:hAnsi="Wingdings" w:hint="default"/>
      </w:rPr>
    </w:lvl>
    <w:lvl w:ilvl="3" w:tplc="D8503236">
      <w:start w:val="1"/>
      <w:numFmt w:val="bullet"/>
      <w:lvlText w:val=""/>
      <w:lvlJc w:val="left"/>
      <w:pPr>
        <w:ind w:left="2880" w:hanging="360"/>
      </w:pPr>
      <w:rPr>
        <w:rFonts w:ascii="Symbol" w:hAnsi="Symbol" w:hint="default"/>
      </w:rPr>
    </w:lvl>
    <w:lvl w:ilvl="4" w:tplc="D122A87C">
      <w:start w:val="1"/>
      <w:numFmt w:val="bullet"/>
      <w:lvlText w:val="o"/>
      <w:lvlJc w:val="left"/>
      <w:pPr>
        <w:ind w:left="3600" w:hanging="360"/>
      </w:pPr>
      <w:rPr>
        <w:rFonts w:ascii="Courier New" w:hAnsi="Courier New" w:hint="default"/>
      </w:rPr>
    </w:lvl>
    <w:lvl w:ilvl="5" w:tplc="513E337C">
      <w:start w:val="1"/>
      <w:numFmt w:val="bullet"/>
      <w:lvlText w:val=""/>
      <w:lvlJc w:val="left"/>
      <w:pPr>
        <w:ind w:left="4320" w:hanging="360"/>
      </w:pPr>
      <w:rPr>
        <w:rFonts w:ascii="Wingdings" w:hAnsi="Wingdings" w:hint="default"/>
      </w:rPr>
    </w:lvl>
    <w:lvl w:ilvl="6" w:tplc="89E82982">
      <w:start w:val="1"/>
      <w:numFmt w:val="bullet"/>
      <w:lvlText w:val=""/>
      <w:lvlJc w:val="left"/>
      <w:pPr>
        <w:ind w:left="5040" w:hanging="360"/>
      </w:pPr>
      <w:rPr>
        <w:rFonts w:ascii="Symbol" w:hAnsi="Symbol" w:hint="default"/>
      </w:rPr>
    </w:lvl>
    <w:lvl w:ilvl="7" w:tplc="D376D43E">
      <w:start w:val="1"/>
      <w:numFmt w:val="bullet"/>
      <w:lvlText w:val="o"/>
      <w:lvlJc w:val="left"/>
      <w:pPr>
        <w:ind w:left="5760" w:hanging="360"/>
      </w:pPr>
      <w:rPr>
        <w:rFonts w:ascii="Courier New" w:hAnsi="Courier New" w:hint="default"/>
      </w:rPr>
    </w:lvl>
    <w:lvl w:ilvl="8" w:tplc="10864D44">
      <w:start w:val="1"/>
      <w:numFmt w:val="bullet"/>
      <w:lvlText w:val=""/>
      <w:lvlJc w:val="left"/>
      <w:pPr>
        <w:ind w:left="6480" w:hanging="360"/>
      </w:pPr>
      <w:rPr>
        <w:rFonts w:ascii="Wingdings" w:hAnsi="Wingdings" w:hint="default"/>
      </w:rPr>
    </w:lvl>
  </w:abstractNum>
  <w:abstractNum w:abstractNumId="25" w15:restartNumberingAfterBreak="0">
    <w:nsid w:val="44666252"/>
    <w:multiLevelType w:val="hybridMultilevel"/>
    <w:tmpl w:val="FFFFFFFF"/>
    <w:lvl w:ilvl="0" w:tplc="C9AE9094">
      <w:start w:val="1"/>
      <w:numFmt w:val="bullet"/>
      <w:lvlText w:val="-"/>
      <w:lvlJc w:val="left"/>
      <w:pPr>
        <w:ind w:left="1080" w:hanging="360"/>
      </w:pPr>
      <w:rPr>
        <w:rFonts w:ascii="Aptos" w:hAnsi="Aptos" w:hint="default"/>
      </w:rPr>
    </w:lvl>
    <w:lvl w:ilvl="1" w:tplc="034E284A">
      <w:start w:val="1"/>
      <w:numFmt w:val="bullet"/>
      <w:lvlText w:val="o"/>
      <w:lvlJc w:val="left"/>
      <w:pPr>
        <w:ind w:left="1800" w:hanging="360"/>
      </w:pPr>
      <w:rPr>
        <w:rFonts w:ascii="Courier New" w:hAnsi="Courier New" w:hint="default"/>
      </w:rPr>
    </w:lvl>
    <w:lvl w:ilvl="2" w:tplc="F9B05DBA">
      <w:start w:val="1"/>
      <w:numFmt w:val="bullet"/>
      <w:lvlText w:val=""/>
      <w:lvlJc w:val="left"/>
      <w:pPr>
        <w:ind w:left="2520" w:hanging="360"/>
      </w:pPr>
      <w:rPr>
        <w:rFonts w:ascii="Wingdings" w:hAnsi="Wingdings" w:hint="default"/>
      </w:rPr>
    </w:lvl>
    <w:lvl w:ilvl="3" w:tplc="0A884370">
      <w:start w:val="1"/>
      <w:numFmt w:val="bullet"/>
      <w:lvlText w:val=""/>
      <w:lvlJc w:val="left"/>
      <w:pPr>
        <w:ind w:left="3240" w:hanging="360"/>
      </w:pPr>
      <w:rPr>
        <w:rFonts w:ascii="Symbol" w:hAnsi="Symbol" w:hint="default"/>
      </w:rPr>
    </w:lvl>
    <w:lvl w:ilvl="4" w:tplc="749CE54E">
      <w:start w:val="1"/>
      <w:numFmt w:val="bullet"/>
      <w:lvlText w:val="o"/>
      <w:lvlJc w:val="left"/>
      <w:pPr>
        <w:ind w:left="3960" w:hanging="360"/>
      </w:pPr>
      <w:rPr>
        <w:rFonts w:ascii="Courier New" w:hAnsi="Courier New" w:hint="default"/>
      </w:rPr>
    </w:lvl>
    <w:lvl w:ilvl="5" w:tplc="6C2C3174">
      <w:start w:val="1"/>
      <w:numFmt w:val="bullet"/>
      <w:lvlText w:val=""/>
      <w:lvlJc w:val="left"/>
      <w:pPr>
        <w:ind w:left="4680" w:hanging="360"/>
      </w:pPr>
      <w:rPr>
        <w:rFonts w:ascii="Wingdings" w:hAnsi="Wingdings" w:hint="default"/>
      </w:rPr>
    </w:lvl>
    <w:lvl w:ilvl="6" w:tplc="A516F09C">
      <w:start w:val="1"/>
      <w:numFmt w:val="bullet"/>
      <w:lvlText w:val=""/>
      <w:lvlJc w:val="left"/>
      <w:pPr>
        <w:ind w:left="5400" w:hanging="360"/>
      </w:pPr>
      <w:rPr>
        <w:rFonts w:ascii="Symbol" w:hAnsi="Symbol" w:hint="default"/>
      </w:rPr>
    </w:lvl>
    <w:lvl w:ilvl="7" w:tplc="2CD8DB70">
      <w:start w:val="1"/>
      <w:numFmt w:val="bullet"/>
      <w:lvlText w:val="o"/>
      <w:lvlJc w:val="left"/>
      <w:pPr>
        <w:ind w:left="6120" w:hanging="360"/>
      </w:pPr>
      <w:rPr>
        <w:rFonts w:ascii="Courier New" w:hAnsi="Courier New" w:hint="default"/>
      </w:rPr>
    </w:lvl>
    <w:lvl w:ilvl="8" w:tplc="D4C67056">
      <w:start w:val="1"/>
      <w:numFmt w:val="bullet"/>
      <w:lvlText w:val=""/>
      <w:lvlJc w:val="left"/>
      <w:pPr>
        <w:ind w:left="6840" w:hanging="360"/>
      </w:pPr>
      <w:rPr>
        <w:rFonts w:ascii="Wingdings" w:hAnsi="Wingdings" w:hint="default"/>
      </w:rPr>
    </w:lvl>
  </w:abstractNum>
  <w:abstractNum w:abstractNumId="26" w15:restartNumberingAfterBreak="0">
    <w:nsid w:val="4B635A23"/>
    <w:multiLevelType w:val="hybridMultilevel"/>
    <w:tmpl w:val="CE7035A2"/>
    <w:lvl w:ilvl="0" w:tplc="F53A4C66">
      <w:start w:val="1"/>
      <w:numFmt w:val="bullet"/>
      <w:lvlText w:val="-"/>
      <w:lvlJc w:val="left"/>
      <w:pPr>
        <w:ind w:left="720" w:hanging="360"/>
      </w:pPr>
      <w:rPr>
        <w:rFonts w:ascii="Aptos" w:hAnsi="Aptos" w:hint="default"/>
      </w:rPr>
    </w:lvl>
    <w:lvl w:ilvl="1" w:tplc="3D02068A">
      <w:start w:val="1"/>
      <w:numFmt w:val="bullet"/>
      <w:lvlText w:val="o"/>
      <w:lvlJc w:val="left"/>
      <w:pPr>
        <w:ind w:left="1440" w:hanging="360"/>
      </w:pPr>
      <w:rPr>
        <w:rFonts w:ascii="Courier New" w:hAnsi="Courier New" w:hint="default"/>
      </w:rPr>
    </w:lvl>
    <w:lvl w:ilvl="2" w:tplc="18B8BF1A">
      <w:start w:val="1"/>
      <w:numFmt w:val="bullet"/>
      <w:lvlText w:val=""/>
      <w:lvlJc w:val="left"/>
      <w:pPr>
        <w:ind w:left="2160" w:hanging="360"/>
      </w:pPr>
      <w:rPr>
        <w:rFonts w:ascii="Wingdings" w:hAnsi="Wingdings" w:hint="default"/>
      </w:rPr>
    </w:lvl>
    <w:lvl w:ilvl="3" w:tplc="FC3C318E">
      <w:start w:val="1"/>
      <w:numFmt w:val="bullet"/>
      <w:lvlText w:val=""/>
      <w:lvlJc w:val="left"/>
      <w:pPr>
        <w:ind w:left="2880" w:hanging="360"/>
      </w:pPr>
      <w:rPr>
        <w:rFonts w:ascii="Symbol" w:hAnsi="Symbol" w:hint="default"/>
      </w:rPr>
    </w:lvl>
    <w:lvl w:ilvl="4" w:tplc="5E8EC152">
      <w:start w:val="1"/>
      <w:numFmt w:val="bullet"/>
      <w:lvlText w:val="o"/>
      <w:lvlJc w:val="left"/>
      <w:pPr>
        <w:ind w:left="3600" w:hanging="360"/>
      </w:pPr>
      <w:rPr>
        <w:rFonts w:ascii="Courier New" w:hAnsi="Courier New" w:hint="default"/>
      </w:rPr>
    </w:lvl>
    <w:lvl w:ilvl="5" w:tplc="FC04ED20">
      <w:start w:val="1"/>
      <w:numFmt w:val="bullet"/>
      <w:lvlText w:val=""/>
      <w:lvlJc w:val="left"/>
      <w:pPr>
        <w:ind w:left="4320" w:hanging="360"/>
      </w:pPr>
      <w:rPr>
        <w:rFonts w:ascii="Wingdings" w:hAnsi="Wingdings" w:hint="default"/>
      </w:rPr>
    </w:lvl>
    <w:lvl w:ilvl="6" w:tplc="AA1EB3B6">
      <w:start w:val="1"/>
      <w:numFmt w:val="bullet"/>
      <w:lvlText w:val=""/>
      <w:lvlJc w:val="left"/>
      <w:pPr>
        <w:ind w:left="5040" w:hanging="360"/>
      </w:pPr>
      <w:rPr>
        <w:rFonts w:ascii="Symbol" w:hAnsi="Symbol" w:hint="default"/>
      </w:rPr>
    </w:lvl>
    <w:lvl w:ilvl="7" w:tplc="E932AE5A">
      <w:start w:val="1"/>
      <w:numFmt w:val="bullet"/>
      <w:lvlText w:val="o"/>
      <w:lvlJc w:val="left"/>
      <w:pPr>
        <w:ind w:left="5760" w:hanging="360"/>
      </w:pPr>
      <w:rPr>
        <w:rFonts w:ascii="Courier New" w:hAnsi="Courier New" w:hint="default"/>
      </w:rPr>
    </w:lvl>
    <w:lvl w:ilvl="8" w:tplc="54BAC93E">
      <w:start w:val="1"/>
      <w:numFmt w:val="bullet"/>
      <w:lvlText w:val=""/>
      <w:lvlJc w:val="left"/>
      <w:pPr>
        <w:ind w:left="6480" w:hanging="360"/>
      </w:pPr>
      <w:rPr>
        <w:rFonts w:ascii="Wingdings" w:hAnsi="Wingdings" w:hint="default"/>
      </w:rPr>
    </w:lvl>
  </w:abstractNum>
  <w:abstractNum w:abstractNumId="27" w15:restartNumberingAfterBreak="0">
    <w:nsid w:val="5358175B"/>
    <w:multiLevelType w:val="hybridMultilevel"/>
    <w:tmpl w:val="6CDCA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45171C9"/>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45E20E3"/>
    <w:multiLevelType w:val="hybridMultilevel"/>
    <w:tmpl w:val="FFFFFFFF"/>
    <w:lvl w:ilvl="0" w:tplc="D8E460DA">
      <w:start w:val="1"/>
      <w:numFmt w:val="bullet"/>
      <w:lvlText w:val="-"/>
      <w:lvlJc w:val="left"/>
      <w:pPr>
        <w:ind w:left="720" w:hanging="360"/>
      </w:pPr>
      <w:rPr>
        <w:rFonts w:ascii="Aptos" w:hAnsi="Aptos" w:hint="default"/>
      </w:rPr>
    </w:lvl>
    <w:lvl w:ilvl="1" w:tplc="1952BC82">
      <w:start w:val="1"/>
      <w:numFmt w:val="bullet"/>
      <w:lvlText w:val="o"/>
      <w:lvlJc w:val="left"/>
      <w:pPr>
        <w:ind w:left="1440" w:hanging="360"/>
      </w:pPr>
      <w:rPr>
        <w:rFonts w:ascii="Courier New" w:hAnsi="Courier New" w:hint="default"/>
      </w:rPr>
    </w:lvl>
    <w:lvl w:ilvl="2" w:tplc="5808A7FA">
      <w:start w:val="1"/>
      <w:numFmt w:val="bullet"/>
      <w:lvlText w:val=""/>
      <w:lvlJc w:val="left"/>
      <w:pPr>
        <w:ind w:left="2160" w:hanging="360"/>
      </w:pPr>
      <w:rPr>
        <w:rFonts w:ascii="Wingdings" w:hAnsi="Wingdings" w:hint="default"/>
      </w:rPr>
    </w:lvl>
    <w:lvl w:ilvl="3" w:tplc="B4CC88D0">
      <w:start w:val="1"/>
      <w:numFmt w:val="bullet"/>
      <w:lvlText w:val=""/>
      <w:lvlJc w:val="left"/>
      <w:pPr>
        <w:ind w:left="2880" w:hanging="360"/>
      </w:pPr>
      <w:rPr>
        <w:rFonts w:ascii="Symbol" w:hAnsi="Symbol" w:hint="default"/>
      </w:rPr>
    </w:lvl>
    <w:lvl w:ilvl="4" w:tplc="FB522D56">
      <w:start w:val="1"/>
      <w:numFmt w:val="bullet"/>
      <w:lvlText w:val="o"/>
      <w:lvlJc w:val="left"/>
      <w:pPr>
        <w:ind w:left="3600" w:hanging="360"/>
      </w:pPr>
      <w:rPr>
        <w:rFonts w:ascii="Courier New" w:hAnsi="Courier New" w:hint="default"/>
      </w:rPr>
    </w:lvl>
    <w:lvl w:ilvl="5" w:tplc="B2F274A4">
      <w:start w:val="1"/>
      <w:numFmt w:val="bullet"/>
      <w:lvlText w:val=""/>
      <w:lvlJc w:val="left"/>
      <w:pPr>
        <w:ind w:left="4320" w:hanging="360"/>
      </w:pPr>
      <w:rPr>
        <w:rFonts w:ascii="Wingdings" w:hAnsi="Wingdings" w:hint="default"/>
      </w:rPr>
    </w:lvl>
    <w:lvl w:ilvl="6" w:tplc="176628FE">
      <w:start w:val="1"/>
      <w:numFmt w:val="bullet"/>
      <w:lvlText w:val=""/>
      <w:lvlJc w:val="left"/>
      <w:pPr>
        <w:ind w:left="5040" w:hanging="360"/>
      </w:pPr>
      <w:rPr>
        <w:rFonts w:ascii="Symbol" w:hAnsi="Symbol" w:hint="default"/>
      </w:rPr>
    </w:lvl>
    <w:lvl w:ilvl="7" w:tplc="09C8A44A">
      <w:start w:val="1"/>
      <w:numFmt w:val="bullet"/>
      <w:lvlText w:val="o"/>
      <w:lvlJc w:val="left"/>
      <w:pPr>
        <w:ind w:left="5760" w:hanging="360"/>
      </w:pPr>
      <w:rPr>
        <w:rFonts w:ascii="Courier New" w:hAnsi="Courier New" w:hint="default"/>
      </w:rPr>
    </w:lvl>
    <w:lvl w:ilvl="8" w:tplc="58182100">
      <w:start w:val="1"/>
      <w:numFmt w:val="bullet"/>
      <w:lvlText w:val=""/>
      <w:lvlJc w:val="left"/>
      <w:pPr>
        <w:ind w:left="6480" w:hanging="360"/>
      </w:pPr>
      <w:rPr>
        <w:rFonts w:ascii="Wingdings" w:hAnsi="Wingdings" w:hint="default"/>
      </w:rPr>
    </w:lvl>
  </w:abstractNum>
  <w:abstractNum w:abstractNumId="30" w15:restartNumberingAfterBreak="0">
    <w:nsid w:val="5811E924"/>
    <w:multiLevelType w:val="hybridMultilevel"/>
    <w:tmpl w:val="31E234B0"/>
    <w:lvl w:ilvl="0" w:tplc="90C434C0">
      <w:start w:val="1"/>
      <w:numFmt w:val="bullet"/>
      <w:lvlText w:val="-"/>
      <w:lvlJc w:val="left"/>
      <w:pPr>
        <w:ind w:left="720" w:hanging="360"/>
      </w:pPr>
      <w:rPr>
        <w:rFonts w:ascii="Aptos" w:hAnsi="Aptos" w:hint="default"/>
      </w:rPr>
    </w:lvl>
    <w:lvl w:ilvl="1" w:tplc="F08E0FC2">
      <w:start w:val="1"/>
      <w:numFmt w:val="bullet"/>
      <w:lvlText w:val="o"/>
      <w:lvlJc w:val="left"/>
      <w:pPr>
        <w:ind w:left="1440" w:hanging="360"/>
      </w:pPr>
      <w:rPr>
        <w:rFonts w:ascii="Courier New" w:hAnsi="Courier New" w:hint="default"/>
      </w:rPr>
    </w:lvl>
    <w:lvl w:ilvl="2" w:tplc="CD1E9B3E">
      <w:start w:val="1"/>
      <w:numFmt w:val="bullet"/>
      <w:lvlText w:val=""/>
      <w:lvlJc w:val="left"/>
      <w:pPr>
        <w:ind w:left="2160" w:hanging="360"/>
      </w:pPr>
      <w:rPr>
        <w:rFonts w:ascii="Wingdings" w:hAnsi="Wingdings" w:hint="default"/>
      </w:rPr>
    </w:lvl>
    <w:lvl w:ilvl="3" w:tplc="1FDC9E50">
      <w:start w:val="1"/>
      <w:numFmt w:val="bullet"/>
      <w:lvlText w:val=""/>
      <w:lvlJc w:val="left"/>
      <w:pPr>
        <w:ind w:left="2880" w:hanging="360"/>
      </w:pPr>
      <w:rPr>
        <w:rFonts w:ascii="Symbol" w:hAnsi="Symbol" w:hint="default"/>
      </w:rPr>
    </w:lvl>
    <w:lvl w:ilvl="4" w:tplc="EF3EB030">
      <w:start w:val="1"/>
      <w:numFmt w:val="bullet"/>
      <w:lvlText w:val="o"/>
      <w:lvlJc w:val="left"/>
      <w:pPr>
        <w:ind w:left="3600" w:hanging="360"/>
      </w:pPr>
      <w:rPr>
        <w:rFonts w:ascii="Courier New" w:hAnsi="Courier New" w:hint="default"/>
      </w:rPr>
    </w:lvl>
    <w:lvl w:ilvl="5" w:tplc="922AB796">
      <w:start w:val="1"/>
      <w:numFmt w:val="bullet"/>
      <w:lvlText w:val=""/>
      <w:lvlJc w:val="left"/>
      <w:pPr>
        <w:ind w:left="4320" w:hanging="360"/>
      </w:pPr>
      <w:rPr>
        <w:rFonts w:ascii="Wingdings" w:hAnsi="Wingdings" w:hint="default"/>
      </w:rPr>
    </w:lvl>
    <w:lvl w:ilvl="6" w:tplc="650E537A">
      <w:start w:val="1"/>
      <w:numFmt w:val="bullet"/>
      <w:lvlText w:val=""/>
      <w:lvlJc w:val="left"/>
      <w:pPr>
        <w:ind w:left="5040" w:hanging="360"/>
      </w:pPr>
      <w:rPr>
        <w:rFonts w:ascii="Symbol" w:hAnsi="Symbol" w:hint="default"/>
      </w:rPr>
    </w:lvl>
    <w:lvl w:ilvl="7" w:tplc="E24C3C70">
      <w:start w:val="1"/>
      <w:numFmt w:val="bullet"/>
      <w:lvlText w:val="o"/>
      <w:lvlJc w:val="left"/>
      <w:pPr>
        <w:ind w:left="5760" w:hanging="360"/>
      </w:pPr>
      <w:rPr>
        <w:rFonts w:ascii="Courier New" w:hAnsi="Courier New" w:hint="default"/>
      </w:rPr>
    </w:lvl>
    <w:lvl w:ilvl="8" w:tplc="1DC42FBC">
      <w:start w:val="1"/>
      <w:numFmt w:val="bullet"/>
      <w:lvlText w:val=""/>
      <w:lvlJc w:val="left"/>
      <w:pPr>
        <w:ind w:left="6480" w:hanging="360"/>
      </w:pPr>
      <w:rPr>
        <w:rFonts w:ascii="Wingdings" w:hAnsi="Wingdings" w:hint="default"/>
      </w:rPr>
    </w:lvl>
  </w:abstractNum>
  <w:abstractNum w:abstractNumId="31" w15:restartNumberingAfterBreak="0">
    <w:nsid w:val="58D22AA0"/>
    <w:multiLevelType w:val="hybridMultilevel"/>
    <w:tmpl w:val="C83AC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826352"/>
    <w:multiLevelType w:val="hybridMultilevel"/>
    <w:tmpl w:val="5B2AC6CA"/>
    <w:lvl w:ilvl="0" w:tplc="E99219E4">
      <w:start w:val="1"/>
      <w:numFmt w:val="bullet"/>
      <w:lvlText w:val="-"/>
      <w:lvlJc w:val="left"/>
      <w:pPr>
        <w:ind w:left="720" w:hanging="360"/>
      </w:pPr>
      <w:rPr>
        <w:rFonts w:ascii="Aptos" w:hAnsi="Aptos" w:hint="default"/>
      </w:rPr>
    </w:lvl>
    <w:lvl w:ilvl="1" w:tplc="BDB43C96">
      <w:start w:val="1"/>
      <w:numFmt w:val="bullet"/>
      <w:lvlText w:val="o"/>
      <w:lvlJc w:val="left"/>
      <w:pPr>
        <w:ind w:left="1440" w:hanging="360"/>
      </w:pPr>
      <w:rPr>
        <w:rFonts w:ascii="Courier New" w:hAnsi="Courier New" w:hint="default"/>
      </w:rPr>
    </w:lvl>
    <w:lvl w:ilvl="2" w:tplc="9AAE7D36">
      <w:start w:val="1"/>
      <w:numFmt w:val="bullet"/>
      <w:lvlText w:val=""/>
      <w:lvlJc w:val="left"/>
      <w:pPr>
        <w:ind w:left="2160" w:hanging="360"/>
      </w:pPr>
      <w:rPr>
        <w:rFonts w:ascii="Wingdings" w:hAnsi="Wingdings" w:hint="default"/>
      </w:rPr>
    </w:lvl>
    <w:lvl w:ilvl="3" w:tplc="F5CE8CB4">
      <w:start w:val="1"/>
      <w:numFmt w:val="bullet"/>
      <w:lvlText w:val=""/>
      <w:lvlJc w:val="left"/>
      <w:pPr>
        <w:ind w:left="2880" w:hanging="360"/>
      </w:pPr>
      <w:rPr>
        <w:rFonts w:ascii="Symbol" w:hAnsi="Symbol" w:hint="default"/>
      </w:rPr>
    </w:lvl>
    <w:lvl w:ilvl="4" w:tplc="4740C384">
      <w:start w:val="1"/>
      <w:numFmt w:val="bullet"/>
      <w:lvlText w:val="o"/>
      <w:lvlJc w:val="left"/>
      <w:pPr>
        <w:ind w:left="3600" w:hanging="360"/>
      </w:pPr>
      <w:rPr>
        <w:rFonts w:ascii="Courier New" w:hAnsi="Courier New" w:hint="default"/>
      </w:rPr>
    </w:lvl>
    <w:lvl w:ilvl="5" w:tplc="48681BB0">
      <w:start w:val="1"/>
      <w:numFmt w:val="bullet"/>
      <w:lvlText w:val=""/>
      <w:lvlJc w:val="left"/>
      <w:pPr>
        <w:ind w:left="4320" w:hanging="360"/>
      </w:pPr>
      <w:rPr>
        <w:rFonts w:ascii="Wingdings" w:hAnsi="Wingdings" w:hint="default"/>
      </w:rPr>
    </w:lvl>
    <w:lvl w:ilvl="6" w:tplc="7048ECC4">
      <w:start w:val="1"/>
      <w:numFmt w:val="bullet"/>
      <w:lvlText w:val=""/>
      <w:lvlJc w:val="left"/>
      <w:pPr>
        <w:ind w:left="5040" w:hanging="360"/>
      </w:pPr>
      <w:rPr>
        <w:rFonts w:ascii="Symbol" w:hAnsi="Symbol" w:hint="default"/>
      </w:rPr>
    </w:lvl>
    <w:lvl w:ilvl="7" w:tplc="A16C36DC">
      <w:start w:val="1"/>
      <w:numFmt w:val="bullet"/>
      <w:lvlText w:val="o"/>
      <w:lvlJc w:val="left"/>
      <w:pPr>
        <w:ind w:left="5760" w:hanging="360"/>
      </w:pPr>
      <w:rPr>
        <w:rFonts w:ascii="Courier New" w:hAnsi="Courier New" w:hint="default"/>
      </w:rPr>
    </w:lvl>
    <w:lvl w:ilvl="8" w:tplc="0F84882A">
      <w:start w:val="1"/>
      <w:numFmt w:val="bullet"/>
      <w:lvlText w:val=""/>
      <w:lvlJc w:val="left"/>
      <w:pPr>
        <w:ind w:left="6480" w:hanging="360"/>
      </w:pPr>
      <w:rPr>
        <w:rFonts w:ascii="Wingdings" w:hAnsi="Wingdings" w:hint="default"/>
      </w:rPr>
    </w:lvl>
  </w:abstractNum>
  <w:abstractNum w:abstractNumId="33" w15:restartNumberingAfterBreak="0">
    <w:nsid w:val="5C1F378D"/>
    <w:multiLevelType w:val="hybridMultilevel"/>
    <w:tmpl w:val="69C2D8A2"/>
    <w:lvl w:ilvl="0" w:tplc="5A92E6E8">
      <w:start w:val="1"/>
      <w:numFmt w:val="bullet"/>
      <w:lvlText w:val="-"/>
      <w:lvlJc w:val="left"/>
      <w:pPr>
        <w:ind w:left="720" w:hanging="360"/>
      </w:pPr>
      <w:rPr>
        <w:rFonts w:ascii="Aptos" w:hAnsi="Aptos" w:hint="default"/>
      </w:rPr>
    </w:lvl>
    <w:lvl w:ilvl="1" w:tplc="F580BB36">
      <w:start w:val="1"/>
      <w:numFmt w:val="bullet"/>
      <w:lvlText w:val="o"/>
      <w:lvlJc w:val="left"/>
      <w:pPr>
        <w:ind w:left="1440" w:hanging="360"/>
      </w:pPr>
      <w:rPr>
        <w:rFonts w:ascii="Courier New" w:hAnsi="Courier New" w:hint="default"/>
      </w:rPr>
    </w:lvl>
    <w:lvl w:ilvl="2" w:tplc="A328E686">
      <w:start w:val="1"/>
      <w:numFmt w:val="bullet"/>
      <w:lvlText w:val=""/>
      <w:lvlJc w:val="left"/>
      <w:pPr>
        <w:ind w:left="2160" w:hanging="360"/>
      </w:pPr>
      <w:rPr>
        <w:rFonts w:ascii="Wingdings" w:hAnsi="Wingdings" w:hint="default"/>
      </w:rPr>
    </w:lvl>
    <w:lvl w:ilvl="3" w:tplc="6686C3A2">
      <w:start w:val="1"/>
      <w:numFmt w:val="bullet"/>
      <w:lvlText w:val=""/>
      <w:lvlJc w:val="left"/>
      <w:pPr>
        <w:ind w:left="2880" w:hanging="360"/>
      </w:pPr>
      <w:rPr>
        <w:rFonts w:ascii="Symbol" w:hAnsi="Symbol" w:hint="default"/>
      </w:rPr>
    </w:lvl>
    <w:lvl w:ilvl="4" w:tplc="C536352E">
      <w:start w:val="1"/>
      <w:numFmt w:val="bullet"/>
      <w:lvlText w:val="o"/>
      <w:lvlJc w:val="left"/>
      <w:pPr>
        <w:ind w:left="3600" w:hanging="360"/>
      </w:pPr>
      <w:rPr>
        <w:rFonts w:ascii="Courier New" w:hAnsi="Courier New" w:hint="default"/>
      </w:rPr>
    </w:lvl>
    <w:lvl w:ilvl="5" w:tplc="AB7EA86C">
      <w:start w:val="1"/>
      <w:numFmt w:val="bullet"/>
      <w:lvlText w:val=""/>
      <w:lvlJc w:val="left"/>
      <w:pPr>
        <w:ind w:left="4320" w:hanging="360"/>
      </w:pPr>
      <w:rPr>
        <w:rFonts w:ascii="Wingdings" w:hAnsi="Wingdings" w:hint="default"/>
      </w:rPr>
    </w:lvl>
    <w:lvl w:ilvl="6" w:tplc="E0F6DE8C">
      <w:start w:val="1"/>
      <w:numFmt w:val="bullet"/>
      <w:lvlText w:val=""/>
      <w:lvlJc w:val="left"/>
      <w:pPr>
        <w:ind w:left="5040" w:hanging="360"/>
      </w:pPr>
      <w:rPr>
        <w:rFonts w:ascii="Symbol" w:hAnsi="Symbol" w:hint="default"/>
      </w:rPr>
    </w:lvl>
    <w:lvl w:ilvl="7" w:tplc="2B38844E">
      <w:start w:val="1"/>
      <w:numFmt w:val="bullet"/>
      <w:lvlText w:val="o"/>
      <w:lvlJc w:val="left"/>
      <w:pPr>
        <w:ind w:left="5760" w:hanging="360"/>
      </w:pPr>
      <w:rPr>
        <w:rFonts w:ascii="Courier New" w:hAnsi="Courier New" w:hint="default"/>
      </w:rPr>
    </w:lvl>
    <w:lvl w:ilvl="8" w:tplc="3FAC0D7E">
      <w:start w:val="1"/>
      <w:numFmt w:val="bullet"/>
      <w:lvlText w:val=""/>
      <w:lvlJc w:val="left"/>
      <w:pPr>
        <w:ind w:left="6480" w:hanging="360"/>
      </w:pPr>
      <w:rPr>
        <w:rFonts w:ascii="Wingdings" w:hAnsi="Wingdings" w:hint="default"/>
      </w:rPr>
    </w:lvl>
  </w:abstractNum>
  <w:abstractNum w:abstractNumId="34" w15:restartNumberingAfterBreak="0">
    <w:nsid w:val="60405429"/>
    <w:multiLevelType w:val="hybridMultilevel"/>
    <w:tmpl w:val="FFFFFFFF"/>
    <w:lvl w:ilvl="0" w:tplc="D6528E32">
      <w:start w:val="1"/>
      <w:numFmt w:val="bullet"/>
      <w:lvlText w:val="-"/>
      <w:lvlJc w:val="left"/>
      <w:pPr>
        <w:ind w:left="720" w:hanging="360"/>
      </w:pPr>
      <w:rPr>
        <w:rFonts w:ascii="Aptos" w:hAnsi="Aptos" w:hint="default"/>
      </w:rPr>
    </w:lvl>
    <w:lvl w:ilvl="1" w:tplc="8C808322">
      <w:start w:val="1"/>
      <w:numFmt w:val="bullet"/>
      <w:lvlText w:val="o"/>
      <w:lvlJc w:val="left"/>
      <w:pPr>
        <w:ind w:left="1440" w:hanging="360"/>
      </w:pPr>
      <w:rPr>
        <w:rFonts w:ascii="Courier New" w:hAnsi="Courier New" w:hint="default"/>
      </w:rPr>
    </w:lvl>
    <w:lvl w:ilvl="2" w:tplc="28CC9500">
      <w:start w:val="1"/>
      <w:numFmt w:val="bullet"/>
      <w:lvlText w:val=""/>
      <w:lvlJc w:val="left"/>
      <w:pPr>
        <w:ind w:left="2160" w:hanging="360"/>
      </w:pPr>
      <w:rPr>
        <w:rFonts w:ascii="Wingdings" w:hAnsi="Wingdings" w:hint="default"/>
      </w:rPr>
    </w:lvl>
    <w:lvl w:ilvl="3" w:tplc="C9127698">
      <w:start w:val="1"/>
      <w:numFmt w:val="bullet"/>
      <w:lvlText w:val=""/>
      <w:lvlJc w:val="left"/>
      <w:pPr>
        <w:ind w:left="2880" w:hanging="360"/>
      </w:pPr>
      <w:rPr>
        <w:rFonts w:ascii="Symbol" w:hAnsi="Symbol" w:hint="default"/>
      </w:rPr>
    </w:lvl>
    <w:lvl w:ilvl="4" w:tplc="252462D0">
      <w:start w:val="1"/>
      <w:numFmt w:val="bullet"/>
      <w:lvlText w:val="o"/>
      <w:lvlJc w:val="left"/>
      <w:pPr>
        <w:ind w:left="3600" w:hanging="360"/>
      </w:pPr>
      <w:rPr>
        <w:rFonts w:ascii="Courier New" w:hAnsi="Courier New" w:hint="default"/>
      </w:rPr>
    </w:lvl>
    <w:lvl w:ilvl="5" w:tplc="33FEECB8">
      <w:start w:val="1"/>
      <w:numFmt w:val="bullet"/>
      <w:lvlText w:val=""/>
      <w:lvlJc w:val="left"/>
      <w:pPr>
        <w:ind w:left="4320" w:hanging="360"/>
      </w:pPr>
      <w:rPr>
        <w:rFonts w:ascii="Wingdings" w:hAnsi="Wingdings" w:hint="default"/>
      </w:rPr>
    </w:lvl>
    <w:lvl w:ilvl="6" w:tplc="E36AE952">
      <w:start w:val="1"/>
      <w:numFmt w:val="bullet"/>
      <w:lvlText w:val=""/>
      <w:lvlJc w:val="left"/>
      <w:pPr>
        <w:ind w:left="5040" w:hanging="360"/>
      </w:pPr>
      <w:rPr>
        <w:rFonts w:ascii="Symbol" w:hAnsi="Symbol" w:hint="default"/>
      </w:rPr>
    </w:lvl>
    <w:lvl w:ilvl="7" w:tplc="8D322018">
      <w:start w:val="1"/>
      <w:numFmt w:val="bullet"/>
      <w:lvlText w:val="o"/>
      <w:lvlJc w:val="left"/>
      <w:pPr>
        <w:ind w:left="5760" w:hanging="360"/>
      </w:pPr>
      <w:rPr>
        <w:rFonts w:ascii="Courier New" w:hAnsi="Courier New" w:hint="default"/>
      </w:rPr>
    </w:lvl>
    <w:lvl w:ilvl="8" w:tplc="7EA4D720">
      <w:start w:val="1"/>
      <w:numFmt w:val="bullet"/>
      <w:lvlText w:val=""/>
      <w:lvlJc w:val="left"/>
      <w:pPr>
        <w:ind w:left="6480" w:hanging="360"/>
      </w:pPr>
      <w:rPr>
        <w:rFonts w:ascii="Wingdings" w:hAnsi="Wingdings" w:hint="default"/>
      </w:rPr>
    </w:lvl>
  </w:abstractNum>
  <w:abstractNum w:abstractNumId="35" w15:restartNumberingAfterBreak="0">
    <w:nsid w:val="67593DDC"/>
    <w:multiLevelType w:val="hybridMultilevel"/>
    <w:tmpl w:val="FFFFFFFF"/>
    <w:lvl w:ilvl="0" w:tplc="B3A452F6">
      <w:start w:val="1"/>
      <w:numFmt w:val="bullet"/>
      <w:lvlText w:val="-"/>
      <w:lvlJc w:val="left"/>
      <w:pPr>
        <w:ind w:left="720" w:hanging="360"/>
      </w:pPr>
      <w:rPr>
        <w:rFonts w:ascii="Aptos" w:hAnsi="Aptos" w:hint="default"/>
      </w:rPr>
    </w:lvl>
    <w:lvl w:ilvl="1" w:tplc="0AB8AFC2">
      <w:start w:val="1"/>
      <w:numFmt w:val="bullet"/>
      <w:lvlText w:val="o"/>
      <w:lvlJc w:val="left"/>
      <w:pPr>
        <w:ind w:left="1440" w:hanging="360"/>
      </w:pPr>
      <w:rPr>
        <w:rFonts w:ascii="Courier New" w:hAnsi="Courier New" w:hint="default"/>
      </w:rPr>
    </w:lvl>
    <w:lvl w:ilvl="2" w:tplc="1332C510">
      <w:start w:val="1"/>
      <w:numFmt w:val="bullet"/>
      <w:lvlText w:val=""/>
      <w:lvlJc w:val="left"/>
      <w:pPr>
        <w:ind w:left="2160" w:hanging="360"/>
      </w:pPr>
      <w:rPr>
        <w:rFonts w:ascii="Wingdings" w:hAnsi="Wingdings" w:hint="default"/>
      </w:rPr>
    </w:lvl>
    <w:lvl w:ilvl="3" w:tplc="AE520C56">
      <w:start w:val="1"/>
      <w:numFmt w:val="bullet"/>
      <w:lvlText w:val=""/>
      <w:lvlJc w:val="left"/>
      <w:pPr>
        <w:ind w:left="2880" w:hanging="360"/>
      </w:pPr>
      <w:rPr>
        <w:rFonts w:ascii="Symbol" w:hAnsi="Symbol" w:hint="default"/>
      </w:rPr>
    </w:lvl>
    <w:lvl w:ilvl="4" w:tplc="948C436A">
      <w:start w:val="1"/>
      <w:numFmt w:val="bullet"/>
      <w:lvlText w:val="o"/>
      <w:lvlJc w:val="left"/>
      <w:pPr>
        <w:ind w:left="3600" w:hanging="360"/>
      </w:pPr>
      <w:rPr>
        <w:rFonts w:ascii="Courier New" w:hAnsi="Courier New" w:hint="default"/>
      </w:rPr>
    </w:lvl>
    <w:lvl w:ilvl="5" w:tplc="C3D09A5E">
      <w:start w:val="1"/>
      <w:numFmt w:val="bullet"/>
      <w:lvlText w:val=""/>
      <w:lvlJc w:val="left"/>
      <w:pPr>
        <w:ind w:left="4320" w:hanging="360"/>
      </w:pPr>
      <w:rPr>
        <w:rFonts w:ascii="Wingdings" w:hAnsi="Wingdings" w:hint="default"/>
      </w:rPr>
    </w:lvl>
    <w:lvl w:ilvl="6" w:tplc="9F18D5DA">
      <w:start w:val="1"/>
      <w:numFmt w:val="bullet"/>
      <w:lvlText w:val=""/>
      <w:lvlJc w:val="left"/>
      <w:pPr>
        <w:ind w:left="5040" w:hanging="360"/>
      </w:pPr>
      <w:rPr>
        <w:rFonts w:ascii="Symbol" w:hAnsi="Symbol" w:hint="default"/>
      </w:rPr>
    </w:lvl>
    <w:lvl w:ilvl="7" w:tplc="90801EF6">
      <w:start w:val="1"/>
      <w:numFmt w:val="bullet"/>
      <w:lvlText w:val="o"/>
      <w:lvlJc w:val="left"/>
      <w:pPr>
        <w:ind w:left="5760" w:hanging="360"/>
      </w:pPr>
      <w:rPr>
        <w:rFonts w:ascii="Courier New" w:hAnsi="Courier New" w:hint="default"/>
      </w:rPr>
    </w:lvl>
    <w:lvl w:ilvl="8" w:tplc="03A661D8">
      <w:start w:val="1"/>
      <w:numFmt w:val="bullet"/>
      <w:lvlText w:val=""/>
      <w:lvlJc w:val="left"/>
      <w:pPr>
        <w:ind w:left="6480" w:hanging="360"/>
      </w:pPr>
      <w:rPr>
        <w:rFonts w:ascii="Wingdings" w:hAnsi="Wingdings" w:hint="default"/>
      </w:rPr>
    </w:lvl>
  </w:abstractNum>
  <w:abstractNum w:abstractNumId="36" w15:restartNumberingAfterBreak="0">
    <w:nsid w:val="6D301DEE"/>
    <w:multiLevelType w:val="hybridMultilevel"/>
    <w:tmpl w:val="C1A68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1111790"/>
    <w:multiLevelType w:val="hybridMultilevel"/>
    <w:tmpl w:val="FFFFFFFF"/>
    <w:lvl w:ilvl="0" w:tplc="83829B22">
      <w:start w:val="1"/>
      <w:numFmt w:val="bullet"/>
      <w:lvlText w:val="-"/>
      <w:lvlJc w:val="left"/>
      <w:pPr>
        <w:ind w:left="720" w:hanging="360"/>
      </w:pPr>
      <w:rPr>
        <w:rFonts w:ascii="Aptos" w:hAnsi="Aptos" w:hint="default"/>
      </w:rPr>
    </w:lvl>
    <w:lvl w:ilvl="1" w:tplc="15C44FC6">
      <w:start w:val="1"/>
      <w:numFmt w:val="bullet"/>
      <w:lvlText w:val="o"/>
      <w:lvlJc w:val="left"/>
      <w:pPr>
        <w:ind w:left="1440" w:hanging="360"/>
      </w:pPr>
      <w:rPr>
        <w:rFonts w:ascii="Courier New" w:hAnsi="Courier New" w:hint="default"/>
      </w:rPr>
    </w:lvl>
    <w:lvl w:ilvl="2" w:tplc="C2105782">
      <w:start w:val="1"/>
      <w:numFmt w:val="bullet"/>
      <w:lvlText w:val=""/>
      <w:lvlJc w:val="left"/>
      <w:pPr>
        <w:ind w:left="2160" w:hanging="360"/>
      </w:pPr>
      <w:rPr>
        <w:rFonts w:ascii="Wingdings" w:hAnsi="Wingdings" w:hint="default"/>
      </w:rPr>
    </w:lvl>
    <w:lvl w:ilvl="3" w:tplc="A2A63A62">
      <w:start w:val="1"/>
      <w:numFmt w:val="bullet"/>
      <w:lvlText w:val=""/>
      <w:lvlJc w:val="left"/>
      <w:pPr>
        <w:ind w:left="2880" w:hanging="360"/>
      </w:pPr>
      <w:rPr>
        <w:rFonts w:ascii="Symbol" w:hAnsi="Symbol" w:hint="default"/>
      </w:rPr>
    </w:lvl>
    <w:lvl w:ilvl="4" w:tplc="3530BE04">
      <w:start w:val="1"/>
      <w:numFmt w:val="bullet"/>
      <w:lvlText w:val="o"/>
      <w:lvlJc w:val="left"/>
      <w:pPr>
        <w:ind w:left="3600" w:hanging="360"/>
      </w:pPr>
      <w:rPr>
        <w:rFonts w:ascii="Courier New" w:hAnsi="Courier New" w:hint="default"/>
      </w:rPr>
    </w:lvl>
    <w:lvl w:ilvl="5" w:tplc="55C86D22">
      <w:start w:val="1"/>
      <w:numFmt w:val="bullet"/>
      <w:lvlText w:val=""/>
      <w:lvlJc w:val="left"/>
      <w:pPr>
        <w:ind w:left="4320" w:hanging="360"/>
      </w:pPr>
      <w:rPr>
        <w:rFonts w:ascii="Wingdings" w:hAnsi="Wingdings" w:hint="default"/>
      </w:rPr>
    </w:lvl>
    <w:lvl w:ilvl="6" w:tplc="177E9454">
      <w:start w:val="1"/>
      <w:numFmt w:val="bullet"/>
      <w:lvlText w:val=""/>
      <w:lvlJc w:val="left"/>
      <w:pPr>
        <w:ind w:left="5040" w:hanging="360"/>
      </w:pPr>
      <w:rPr>
        <w:rFonts w:ascii="Symbol" w:hAnsi="Symbol" w:hint="default"/>
      </w:rPr>
    </w:lvl>
    <w:lvl w:ilvl="7" w:tplc="F76A3A48">
      <w:start w:val="1"/>
      <w:numFmt w:val="bullet"/>
      <w:lvlText w:val="o"/>
      <w:lvlJc w:val="left"/>
      <w:pPr>
        <w:ind w:left="5760" w:hanging="360"/>
      </w:pPr>
      <w:rPr>
        <w:rFonts w:ascii="Courier New" w:hAnsi="Courier New" w:hint="default"/>
      </w:rPr>
    </w:lvl>
    <w:lvl w:ilvl="8" w:tplc="61686CC6">
      <w:start w:val="1"/>
      <w:numFmt w:val="bullet"/>
      <w:lvlText w:val=""/>
      <w:lvlJc w:val="left"/>
      <w:pPr>
        <w:ind w:left="6480" w:hanging="360"/>
      </w:pPr>
      <w:rPr>
        <w:rFonts w:ascii="Wingdings" w:hAnsi="Wingdings" w:hint="default"/>
      </w:rPr>
    </w:lvl>
  </w:abstractNum>
  <w:abstractNum w:abstractNumId="38" w15:restartNumberingAfterBreak="0">
    <w:nsid w:val="7156978E"/>
    <w:multiLevelType w:val="hybridMultilevel"/>
    <w:tmpl w:val="DD9E9DCA"/>
    <w:lvl w:ilvl="0" w:tplc="B734F3FA">
      <w:start w:val="1"/>
      <w:numFmt w:val="bullet"/>
      <w:lvlText w:val="-"/>
      <w:lvlJc w:val="left"/>
      <w:pPr>
        <w:ind w:left="720" w:hanging="360"/>
      </w:pPr>
      <w:rPr>
        <w:rFonts w:ascii="Aptos" w:hAnsi="Aptos" w:hint="default"/>
      </w:rPr>
    </w:lvl>
    <w:lvl w:ilvl="1" w:tplc="40CC4EF8">
      <w:start w:val="1"/>
      <w:numFmt w:val="bullet"/>
      <w:lvlText w:val="o"/>
      <w:lvlJc w:val="left"/>
      <w:pPr>
        <w:ind w:left="1440" w:hanging="360"/>
      </w:pPr>
      <w:rPr>
        <w:rFonts w:ascii="Courier New" w:hAnsi="Courier New" w:hint="default"/>
      </w:rPr>
    </w:lvl>
    <w:lvl w:ilvl="2" w:tplc="145C75C4">
      <w:start w:val="1"/>
      <w:numFmt w:val="bullet"/>
      <w:lvlText w:val=""/>
      <w:lvlJc w:val="left"/>
      <w:pPr>
        <w:ind w:left="2160" w:hanging="360"/>
      </w:pPr>
      <w:rPr>
        <w:rFonts w:ascii="Wingdings" w:hAnsi="Wingdings" w:hint="default"/>
      </w:rPr>
    </w:lvl>
    <w:lvl w:ilvl="3" w:tplc="714AA21C">
      <w:start w:val="1"/>
      <w:numFmt w:val="bullet"/>
      <w:lvlText w:val=""/>
      <w:lvlJc w:val="left"/>
      <w:pPr>
        <w:ind w:left="2880" w:hanging="360"/>
      </w:pPr>
      <w:rPr>
        <w:rFonts w:ascii="Symbol" w:hAnsi="Symbol" w:hint="default"/>
      </w:rPr>
    </w:lvl>
    <w:lvl w:ilvl="4" w:tplc="8926DD36">
      <w:start w:val="1"/>
      <w:numFmt w:val="bullet"/>
      <w:lvlText w:val="o"/>
      <w:lvlJc w:val="left"/>
      <w:pPr>
        <w:ind w:left="3600" w:hanging="360"/>
      </w:pPr>
      <w:rPr>
        <w:rFonts w:ascii="Courier New" w:hAnsi="Courier New" w:hint="default"/>
      </w:rPr>
    </w:lvl>
    <w:lvl w:ilvl="5" w:tplc="DD6CF6B2">
      <w:start w:val="1"/>
      <w:numFmt w:val="bullet"/>
      <w:lvlText w:val=""/>
      <w:lvlJc w:val="left"/>
      <w:pPr>
        <w:ind w:left="4320" w:hanging="360"/>
      </w:pPr>
      <w:rPr>
        <w:rFonts w:ascii="Wingdings" w:hAnsi="Wingdings" w:hint="default"/>
      </w:rPr>
    </w:lvl>
    <w:lvl w:ilvl="6" w:tplc="95568A48">
      <w:start w:val="1"/>
      <w:numFmt w:val="bullet"/>
      <w:lvlText w:val=""/>
      <w:lvlJc w:val="left"/>
      <w:pPr>
        <w:ind w:left="5040" w:hanging="360"/>
      </w:pPr>
      <w:rPr>
        <w:rFonts w:ascii="Symbol" w:hAnsi="Symbol" w:hint="default"/>
      </w:rPr>
    </w:lvl>
    <w:lvl w:ilvl="7" w:tplc="687E3800">
      <w:start w:val="1"/>
      <w:numFmt w:val="bullet"/>
      <w:lvlText w:val="o"/>
      <w:lvlJc w:val="left"/>
      <w:pPr>
        <w:ind w:left="5760" w:hanging="360"/>
      </w:pPr>
      <w:rPr>
        <w:rFonts w:ascii="Courier New" w:hAnsi="Courier New" w:hint="default"/>
      </w:rPr>
    </w:lvl>
    <w:lvl w:ilvl="8" w:tplc="DF38285E">
      <w:start w:val="1"/>
      <w:numFmt w:val="bullet"/>
      <w:lvlText w:val=""/>
      <w:lvlJc w:val="left"/>
      <w:pPr>
        <w:ind w:left="6480" w:hanging="360"/>
      </w:pPr>
      <w:rPr>
        <w:rFonts w:ascii="Wingdings" w:hAnsi="Wingdings" w:hint="default"/>
      </w:rPr>
    </w:lvl>
  </w:abstractNum>
  <w:abstractNum w:abstractNumId="39" w15:restartNumberingAfterBreak="0">
    <w:nsid w:val="72E97BEF"/>
    <w:multiLevelType w:val="hybridMultilevel"/>
    <w:tmpl w:val="52E0DCAA"/>
    <w:lvl w:ilvl="0" w:tplc="E0244F66">
      <w:start w:val="1"/>
      <w:numFmt w:val="bullet"/>
      <w:lvlText w:val="-"/>
      <w:lvlJc w:val="left"/>
      <w:pPr>
        <w:ind w:left="720" w:hanging="360"/>
      </w:pPr>
      <w:rPr>
        <w:rFonts w:ascii="Aptos" w:hAnsi="Aptos" w:hint="default"/>
      </w:rPr>
    </w:lvl>
    <w:lvl w:ilvl="1" w:tplc="89EEFE7A">
      <w:start w:val="1"/>
      <w:numFmt w:val="bullet"/>
      <w:lvlText w:val="o"/>
      <w:lvlJc w:val="left"/>
      <w:pPr>
        <w:ind w:left="1440" w:hanging="360"/>
      </w:pPr>
      <w:rPr>
        <w:rFonts w:ascii="Courier New" w:hAnsi="Courier New" w:hint="default"/>
      </w:rPr>
    </w:lvl>
    <w:lvl w:ilvl="2" w:tplc="288E3A0E">
      <w:start w:val="1"/>
      <w:numFmt w:val="bullet"/>
      <w:lvlText w:val=""/>
      <w:lvlJc w:val="left"/>
      <w:pPr>
        <w:ind w:left="2160" w:hanging="360"/>
      </w:pPr>
      <w:rPr>
        <w:rFonts w:ascii="Wingdings" w:hAnsi="Wingdings" w:hint="default"/>
      </w:rPr>
    </w:lvl>
    <w:lvl w:ilvl="3" w:tplc="7C461848">
      <w:start w:val="1"/>
      <w:numFmt w:val="bullet"/>
      <w:lvlText w:val=""/>
      <w:lvlJc w:val="left"/>
      <w:pPr>
        <w:ind w:left="2880" w:hanging="360"/>
      </w:pPr>
      <w:rPr>
        <w:rFonts w:ascii="Symbol" w:hAnsi="Symbol" w:hint="default"/>
      </w:rPr>
    </w:lvl>
    <w:lvl w:ilvl="4" w:tplc="EF262044">
      <w:start w:val="1"/>
      <w:numFmt w:val="bullet"/>
      <w:lvlText w:val="o"/>
      <w:lvlJc w:val="left"/>
      <w:pPr>
        <w:ind w:left="3600" w:hanging="360"/>
      </w:pPr>
      <w:rPr>
        <w:rFonts w:ascii="Courier New" w:hAnsi="Courier New" w:hint="default"/>
      </w:rPr>
    </w:lvl>
    <w:lvl w:ilvl="5" w:tplc="22C682A8">
      <w:start w:val="1"/>
      <w:numFmt w:val="bullet"/>
      <w:lvlText w:val=""/>
      <w:lvlJc w:val="left"/>
      <w:pPr>
        <w:ind w:left="4320" w:hanging="360"/>
      </w:pPr>
      <w:rPr>
        <w:rFonts w:ascii="Wingdings" w:hAnsi="Wingdings" w:hint="default"/>
      </w:rPr>
    </w:lvl>
    <w:lvl w:ilvl="6" w:tplc="0D34CACC">
      <w:start w:val="1"/>
      <w:numFmt w:val="bullet"/>
      <w:lvlText w:val=""/>
      <w:lvlJc w:val="left"/>
      <w:pPr>
        <w:ind w:left="5040" w:hanging="360"/>
      </w:pPr>
      <w:rPr>
        <w:rFonts w:ascii="Symbol" w:hAnsi="Symbol" w:hint="default"/>
      </w:rPr>
    </w:lvl>
    <w:lvl w:ilvl="7" w:tplc="7D3603CC">
      <w:start w:val="1"/>
      <w:numFmt w:val="bullet"/>
      <w:lvlText w:val="o"/>
      <w:lvlJc w:val="left"/>
      <w:pPr>
        <w:ind w:left="5760" w:hanging="360"/>
      </w:pPr>
      <w:rPr>
        <w:rFonts w:ascii="Courier New" w:hAnsi="Courier New" w:hint="default"/>
      </w:rPr>
    </w:lvl>
    <w:lvl w:ilvl="8" w:tplc="249CF802">
      <w:start w:val="1"/>
      <w:numFmt w:val="bullet"/>
      <w:lvlText w:val=""/>
      <w:lvlJc w:val="left"/>
      <w:pPr>
        <w:ind w:left="6480" w:hanging="360"/>
      </w:pPr>
      <w:rPr>
        <w:rFonts w:ascii="Wingdings" w:hAnsi="Wingdings" w:hint="default"/>
      </w:rPr>
    </w:lvl>
  </w:abstractNum>
  <w:num w:numId="1" w16cid:durableId="957491624">
    <w:abstractNumId w:val="11"/>
  </w:num>
  <w:num w:numId="2" w16cid:durableId="973557764">
    <w:abstractNumId w:val="16"/>
  </w:num>
  <w:num w:numId="3" w16cid:durableId="1474445717">
    <w:abstractNumId w:val="32"/>
  </w:num>
  <w:num w:numId="4" w16cid:durableId="1939216277">
    <w:abstractNumId w:val="39"/>
  </w:num>
  <w:num w:numId="5" w16cid:durableId="817916377">
    <w:abstractNumId w:val="24"/>
  </w:num>
  <w:num w:numId="6" w16cid:durableId="1372220657">
    <w:abstractNumId w:val="37"/>
  </w:num>
  <w:num w:numId="7" w16cid:durableId="467012332">
    <w:abstractNumId w:val="18"/>
  </w:num>
  <w:num w:numId="8" w16cid:durableId="1160730603">
    <w:abstractNumId w:val="6"/>
  </w:num>
  <w:num w:numId="9" w16cid:durableId="1671326148">
    <w:abstractNumId w:val="31"/>
  </w:num>
  <w:num w:numId="10" w16cid:durableId="915094298">
    <w:abstractNumId w:val="5"/>
  </w:num>
  <w:num w:numId="11" w16cid:durableId="179781036">
    <w:abstractNumId w:val="22"/>
  </w:num>
  <w:num w:numId="12" w16cid:durableId="1286889621">
    <w:abstractNumId w:val="36"/>
  </w:num>
  <w:num w:numId="13" w16cid:durableId="556093456">
    <w:abstractNumId w:val="21"/>
  </w:num>
  <w:num w:numId="14" w16cid:durableId="779880952">
    <w:abstractNumId w:val="1"/>
  </w:num>
  <w:num w:numId="15" w16cid:durableId="1972321131">
    <w:abstractNumId w:val="28"/>
  </w:num>
  <w:num w:numId="16" w16cid:durableId="1191379383">
    <w:abstractNumId w:val="34"/>
  </w:num>
  <w:num w:numId="17" w16cid:durableId="1741099806">
    <w:abstractNumId w:val="2"/>
  </w:num>
  <w:num w:numId="18" w16cid:durableId="788202808">
    <w:abstractNumId w:val="14"/>
  </w:num>
  <w:num w:numId="19" w16cid:durableId="1227761720">
    <w:abstractNumId w:val="3"/>
  </w:num>
  <w:num w:numId="20" w16cid:durableId="1140263774">
    <w:abstractNumId w:val="30"/>
  </w:num>
  <w:num w:numId="21" w16cid:durableId="294455279">
    <w:abstractNumId w:val="33"/>
  </w:num>
  <w:num w:numId="22" w16cid:durableId="1279336368">
    <w:abstractNumId w:val="26"/>
  </w:num>
  <w:num w:numId="23" w16cid:durableId="1865943981">
    <w:abstractNumId w:val="10"/>
  </w:num>
  <w:num w:numId="24" w16cid:durableId="812598835">
    <w:abstractNumId w:val="38"/>
  </w:num>
  <w:num w:numId="25" w16cid:durableId="1134060073">
    <w:abstractNumId w:val="20"/>
  </w:num>
  <w:num w:numId="26" w16cid:durableId="623466401">
    <w:abstractNumId w:val="12"/>
  </w:num>
  <w:num w:numId="27" w16cid:durableId="422607179">
    <w:abstractNumId w:val="8"/>
  </w:num>
  <w:num w:numId="28" w16cid:durableId="1140153504">
    <w:abstractNumId w:val="35"/>
  </w:num>
  <w:num w:numId="29" w16cid:durableId="895510965">
    <w:abstractNumId w:val="17"/>
  </w:num>
  <w:num w:numId="30" w16cid:durableId="1626621503">
    <w:abstractNumId w:val="15"/>
  </w:num>
  <w:num w:numId="31" w16cid:durableId="138234933">
    <w:abstractNumId w:val="7"/>
  </w:num>
  <w:num w:numId="32" w16cid:durableId="1903590475">
    <w:abstractNumId w:val="4"/>
  </w:num>
  <w:num w:numId="33" w16cid:durableId="1392650676">
    <w:abstractNumId w:val="13"/>
  </w:num>
  <w:num w:numId="34" w16cid:durableId="1351296477">
    <w:abstractNumId w:val="0"/>
  </w:num>
  <w:num w:numId="35" w16cid:durableId="1571768259">
    <w:abstractNumId w:val="9"/>
  </w:num>
  <w:num w:numId="36" w16cid:durableId="1385593306">
    <w:abstractNumId w:val="23"/>
  </w:num>
  <w:num w:numId="37" w16cid:durableId="677267604">
    <w:abstractNumId w:val="25"/>
  </w:num>
  <w:num w:numId="38" w16cid:durableId="285818272">
    <w:abstractNumId w:val="27"/>
  </w:num>
  <w:num w:numId="39" w16cid:durableId="980309509">
    <w:abstractNumId w:val="19"/>
  </w:num>
  <w:num w:numId="40" w16cid:durableId="9517879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83"/>
    <w:rsid w:val="0000022A"/>
    <w:rsid w:val="00000911"/>
    <w:rsid w:val="00003122"/>
    <w:rsid w:val="000031DF"/>
    <w:rsid w:val="00003523"/>
    <w:rsid w:val="000038CC"/>
    <w:rsid w:val="00004052"/>
    <w:rsid w:val="000040A5"/>
    <w:rsid w:val="000044E6"/>
    <w:rsid w:val="00004AE7"/>
    <w:rsid w:val="00005307"/>
    <w:rsid w:val="00012077"/>
    <w:rsid w:val="00015266"/>
    <w:rsid w:val="00020B2E"/>
    <w:rsid w:val="0002188E"/>
    <w:rsid w:val="00023062"/>
    <w:rsid w:val="000232D6"/>
    <w:rsid w:val="00023F94"/>
    <w:rsid w:val="00025089"/>
    <w:rsid w:val="00025C4E"/>
    <w:rsid w:val="00025DFB"/>
    <w:rsid w:val="00026182"/>
    <w:rsid w:val="000275F6"/>
    <w:rsid w:val="00027778"/>
    <w:rsid w:val="00027D96"/>
    <w:rsid w:val="000309E7"/>
    <w:rsid w:val="00030B00"/>
    <w:rsid w:val="00031435"/>
    <w:rsid w:val="0003198E"/>
    <w:rsid w:val="0003208D"/>
    <w:rsid w:val="000324B9"/>
    <w:rsid w:val="00032614"/>
    <w:rsid w:val="00032FA8"/>
    <w:rsid w:val="00033416"/>
    <w:rsid w:val="000357A1"/>
    <w:rsid w:val="00035A55"/>
    <w:rsid w:val="00035B19"/>
    <w:rsid w:val="00035DC6"/>
    <w:rsid w:val="00035F69"/>
    <w:rsid w:val="000374EE"/>
    <w:rsid w:val="000400E1"/>
    <w:rsid w:val="00040E84"/>
    <w:rsid w:val="000419E1"/>
    <w:rsid w:val="000423E5"/>
    <w:rsid w:val="000445F0"/>
    <w:rsid w:val="00045113"/>
    <w:rsid w:val="000454EC"/>
    <w:rsid w:val="00045525"/>
    <w:rsid w:val="00047CD7"/>
    <w:rsid w:val="00050D15"/>
    <w:rsid w:val="000518C7"/>
    <w:rsid w:val="00052A25"/>
    <w:rsid w:val="00052F87"/>
    <w:rsid w:val="00053BA1"/>
    <w:rsid w:val="0005474D"/>
    <w:rsid w:val="000573FE"/>
    <w:rsid w:val="00057701"/>
    <w:rsid w:val="00057C87"/>
    <w:rsid w:val="000600D9"/>
    <w:rsid w:val="000602E6"/>
    <w:rsid w:val="00060389"/>
    <w:rsid w:val="00060734"/>
    <w:rsid w:val="00061A9B"/>
    <w:rsid w:val="00061F14"/>
    <w:rsid w:val="0006202C"/>
    <w:rsid w:val="000631DF"/>
    <w:rsid w:val="0006423F"/>
    <w:rsid w:val="000652F2"/>
    <w:rsid w:val="00065440"/>
    <w:rsid w:val="00067667"/>
    <w:rsid w:val="0006775C"/>
    <w:rsid w:val="00070076"/>
    <w:rsid w:val="00070E84"/>
    <w:rsid w:val="000715AF"/>
    <w:rsid w:val="0007170C"/>
    <w:rsid w:val="00071ACF"/>
    <w:rsid w:val="00072AA3"/>
    <w:rsid w:val="00073507"/>
    <w:rsid w:val="00073A71"/>
    <w:rsid w:val="00073DB6"/>
    <w:rsid w:val="000740B2"/>
    <w:rsid w:val="00074495"/>
    <w:rsid w:val="0007478A"/>
    <w:rsid w:val="00074BA5"/>
    <w:rsid w:val="00075E3B"/>
    <w:rsid w:val="00076E20"/>
    <w:rsid w:val="00077937"/>
    <w:rsid w:val="00081349"/>
    <w:rsid w:val="00081855"/>
    <w:rsid w:val="00081E45"/>
    <w:rsid w:val="00082D37"/>
    <w:rsid w:val="00083E38"/>
    <w:rsid w:val="000866AB"/>
    <w:rsid w:val="00090D23"/>
    <w:rsid w:val="000933EE"/>
    <w:rsid w:val="0009355F"/>
    <w:rsid w:val="000940B4"/>
    <w:rsid w:val="00096EF7"/>
    <w:rsid w:val="00096FEB"/>
    <w:rsid w:val="0009743A"/>
    <w:rsid w:val="00097ACF"/>
    <w:rsid w:val="000A06B1"/>
    <w:rsid w:val="000A08CF"/>
    <w:rsid w:val="000A0FFF"/>
    <w:rsid w:val="000A16BA"/>
    <w:rsid w:val="000A3061"/>
    <w:rsid w:val="000A46F8"/>
    <w:rsid w:val="000A5374"/>
    <w:rsid w:val="000A54B6"/>
    <w:rsid w:val="000A6E61"/>
    <w:rsid w:val="000A6ECA"/>
    <w:rsid w:val="000A6F14"/>
    <w:rsid w:val="000B109E"/>
    <w:rsid w:val="000B1EA5"/>
    <w:rsid w:val="000B2092"/>
    <w:rsid w:val="000B44BE"/>
    <w:rsid w:val="000B4BBC"/>
    <w:rsid w:val="000B5224"/>
    <w:rsid w:val="000B57D8"/>
    <w:rsid w:val="000B5A13"/>
    <w:rsid w:val="000B6863"/>
    <w:rsid w:val="000B71FE"/>
    <w:rsid w:val="000B7744"/>
    <w:rsid w:val="000B7D2A"/>
    <w:rsid w:val="000C1018"/>
    <w:rsid w:val="000C110E"/>
    <w:rsid w:val="000C14A4"/>
    <w:rsid w:val="000C1A19"/>
    <w:rsid w:val="000C2868"/>
    <w:rsid w:val="000C28A4"/>
    <w:rsid w:val="000C5743"/>
    <w:rsid w:val="000C60F5"/>
    <w:rsid w:val="000C7655"/>
    <w:rsid w:val="000C7722"/>
    <w:rsid w:val="000C7A84"/>
    <w:rsid w:val="000C7B7B"/>
    <w:rsid w:val="000D10E1"/>
    <w:rsid w:val="000D1B4C"/>
    <w:rsid w:val="000D1F75"/>
    <w:rsid w:val="000D250B"/>
    <w:rsid w:val="000D2CA9"/>
    <w:rsid w:val="000D36D9"/>
    <w:rsid w:val="000D6E61"/>
    <w:rsid w:val="000D7886"/>
    <w:rsid w:val="000D7F7E"/>
    <w:rsid w:val="000E07D4"/>
    <w:rsid w:val="000E3AA3"/>
    <w:rsid w:val="000E4030"/>
    <w:rsid w:val="000E408A"/>
    <w:rsid w:val="000E4315"/>
    <w:rsid w:val="000E46F1"/>
    <w:rsid w:val="000E54A6"/>
    <w:rsid w:val="000E68AB"/>
    <w:rsid w:val="000E6901"/>
    <w:rsid w:val="000E6C3C"/>
    <w:rsid w:val="000F0008"/>
    <w:rsid w:val="000F06F5"/>
    <w:rsid w:val="000F0701"/>
    <w:rsid w:val="000F13CD"/>
    <w:rsid w:val="000F1DCE"/>
    <w:rsid w:val="000F20A2"/>
    <w:rsid w:val="000F6C2F"/>
    <w:rsid w:val="000F790E"/>
    <w:rsid w:val="00101FDA"/>
    <w:rsid w:val="00103276"/>
    <w:rsid w:val="00103961"/>
    <w:rsid w:val="00103FF7"/>
    <w:rsid w:val="0010431C"/>
    <w:rsid w:val="00104AA6"/>
    <w:rsid w:val="001072C3"/>
    <w:rsid w:val="00107322"/>
    <w:rsid w:val="001108A7"/>
    <w:rsid w:val="00111B5C"/>
    <w:rsid w:val="00111F42"/>
    <w:rsid w:val="00112710"/>
    <w:rsid w:val="00114357"/>
    <w:rsid w:val="001152AD"/>
    <w:rsid w:val="00115A8E"/>
    <w:rsid w:val="00115B18"/>
    <w:rsid w:val="00115DDD"/>
    <w:rsid w:val="001162C4"/>
    <w:rsid w:val="00116C79"/>
    <w:rsid w:val="0011721C"/>
    <w:rsid w:val="00121456"/>
    <w:rsid w:val="0012332A"/>
    <w:rsid w:val="001237F3"/>
    <w:rsid w:val="001238BC"/>
    <w:rsid w:val="00123AFE"/>
    <w:rsid w:val="0012420A"/>
    <w:rsid w:val="00125193"/>
    <w:rsid w:val="001252A4"/>
    <w:rsid w:val="00125D02"/>
    <w:rsid w:val="00127BAC"/>
    <w:rsid w:val="00127FBF"/>
    <w:rsid w:val="0013027D"/>
    <w:rsid w:val="00130D98"/>
    <w:rsid w:val="00130E48"/>
    <w:rsid w:val="00131B8B"/>
    <w:rsid w:val="001324FA"/>
    <w:rsid w:val="001339AC"/>
    <w:rsid w:val="0013525E"/>
    <w:rsid w:val="001354A5"/>
    <w:rsid w:val="00135920"/>
    <w:rsid w:val="00136825"/>
    <w:rsid w:val="00136FEB"/>
    <w:rsid w:val="001372E9"/>
    <w:rsid w:val="00140093"/>
    <w:rsid w:val="00140565"/>
    <w:rsid w:val="00140CE9"/>
    <w:rsid w:val="0014235C"/>
    <w:rsid w:val="001443C8"/>
    <w:rsid w:val="00146BE8"/>
    <w:rsid w:val="00150070"/>
    <w:rsid w:val="001500BF"/>
    <w:rsid w:val="0015013A"/>
    <w:rsid w:val="0015081C"/>
    <w:rsid w:val="00150E01"/>
    <w:rsid w:val="00151115"/>
    <w:rsid w:val="0015204F"/>
    <w:rsid w:val="001528B7"/>
    <w:rsid w:val="00153EC0"/>
    <w:rsid w:val="00153F49"/>
    <w:rsid w:val="0015589E"/>
    <w:rsid w:val="001560CE"/>
    <w:rsid w:val="00156651"/>
    <w:rsid w:val="0015672D"/>
    <w:rsid w:val="00157FCC"/>
    <w:rsid w:val="001606CE"/>
    <w:rsid w:val="001607CC"/>
    <w:rsid w:val="00161D7D"/>
    <w:rsid w:val="001623E4"/>
    <w:rsid w:val="0016539E"/>
    <w:rsid w:val="001653FA"/>
    <w:rsid w:val="001655DD"/>
    <w:rsid w:val="00165A3B"/>
    <w:rsid w:val="001666D6"/>
    <w:rsid w:val="001667C0"/>
    <w:rsid w:val="00171778"/>
    <w:rsid w:val="00172FFB"/>
    <w:rsid w:val="00173C24"/>
    <w:rsid w:val="00175D9B"/>
    <w:rsid w:val="00177214"/>
    <w:rsid w:val="00180C35"/>
    <w:rsid w:val="0018132F"/>
    <w:rsid w:val="00183296"/>
    <w:rsid w:val="00183A20"/>
    <w:rsid w:val="00184865"/>
    <w:rsid w:val="00184C9E"/>
    <w:rsid w:val="00186304"/>
    <w:rsid w:val="0018631D"/>
    <w:rsid w:val="001873EE"/>
    <w:rsid w:val="00187BF0"/>
    <w:rsid w:val="001901C1"/>
    <w:rsid w:val="001913FE"/>
    <w:rsid w:val="001927BC"/>
    <w:rsid w:val="001928E3"/>
    <w:rsid w:val="00192E07"/>
    <w:rsid w:val="00193023"/>
    <w:rsid w:val="001939D4"/>
    <w:rsid w:val="00193F69"/>
    <w:rsid w:val="001945FB"/>
    <w:rsid w:val="00195181"/>
    <w:rsid w:val="001958A7"/>
    <w:rsid w:val="0019594E"/>
    <w:rsid w:val="001960CC"/>
    <w:rsid w:val="0019655F"/>
    <w:rsid w:val="00196B64"/>
    <w:rsid w:val="00197E5C"/>
    <w:rsid w:val="001A014E"/>
    <w:rsid w:val="001A0925"/>
    <w:rsid w:val="001A2492"/>
    <w:rsid w:val="001A2E5F"/>
    <w:rsid w:val="001A326B"/>
    <w:rsid w:val="001A32B2"/>
    <w:rsid w:val="001A4393"/>
    <w:rsid w:val="001A46AC"/>
    <w:rsid w:val="001A53AA"/>
    <w:rsid w:val="001A5A9E"/>
    <w:rsid w:val="001A65AC"/>
    <w:rsid w:val="001B010A"/>
    <w:rsid w:val="001B212D"/>
    <w:rsid w:val="001B2F14"/>
    <w:rsid w:val="001B3DFE"/>
    <w:rsid w:val="001B436E"/>
    <w:rsid w:val="001B48E2"/>
    <w:rsid w:val="001B4A0D"/>
    <w:rsid w:val="001B5E33"/>
    <w:rsid w:val="001B5E55"/>
    <w:rsid w:val="001B6571"/>
    <w:rsid w:val="001B7C5B"/>
    <w:rsid w:val="001C0491"/>
    <w:rsid w:val="001C04E7"/>
    <w:rsid w:val="001C0E2C"/>
    <w:rsid w:val="001C0F91"/>
    <w:rsid w:val="001C10F6"/>
    <w:rsid w:val="001C1FA9"/>
    <w:rsid w:val="001C2C10"/>
    <w:rsid w:val="001C3657"/>
    <w:rsid w:val="001C3726"/>
    <w:rsid w:val="001C3A79"/>
    <w:rsid w:val="001C5DAF"/>
    <w:rsid w:val="001C5E64"/>
    <w:rsid w:val="001C65AF"/>
    <w:rsid w:val="001C67CA"/>
    <w:rsid w:val="001C7CAC"/>
    <w:rsid w:val="001D02B3"/>
    <w:rsid w:val="001D047D"/>
    <w:rsid w:val="001D06B3"/>
    <w:rsid w:val="001D0A9D"/>
    <w:rsid w:val="001D158F"/>
    <w:rsid w:val="001D3E1B"/>
    <w:rsid w:val="001D52F7"/>
    <w:rsid w:val="001D6E58"/>
    <w:rsid w:val="001D6E78"/>
    <w:rsid w:val="001E0E55"/>
    <w:rsid w:val="001E4C3C"/>
    <w:rsid w:val="001E5D95"/>
    <w:rsid w:val="001E6D05"/>
    <w:rsid w:val="001E70FE"/>
    <w:rsid w:val="001E7BF6"/>
    <w:rsid w:val="001F0559"/>
    <w:rsid w:val="001F0693"/>
    <w:rsid w:val="001F0CE7"/>
    <w:rsid w:val="001F0E44"/>
    <w:rsid w:val="001F16F3"/>
    <w:rsid w:val="001F188E"/>
    <w:rsid w:val="001F199F"/>
    <w:rsid w:val="001F2251"/>
    <w:rsid w:val="001F3786"/>
    <w:rsid w:val="001F458E"/>
    <w:rsid w:val="001F4DCB"/>
    <w:rsid w:val="001F6158"/>
    <w:rsid w:val="001F7212"/>
    <w:rsid w:val="00201F10"/>
    <w:rsid w:val="002035DE"/>
    <w:rsid w:val="00203F69"/>
    <w:rsid w:val="0020449C"/>
    <w:rsid w:val="002045F3"/>
    <w:rsid w:val="00204DB4"/>
    <w:rsid w:val="00204F30"/>
    <w:rsid w:val="00205546"/>
    <w:rsid w:val="00206BEE"/>
    <w:rsid w:val="00206FCE"/>
    <w:rsid w:val="00206FF3"/>
    <w:rsid w:val="002072D2"/>
    <w:rsid w:val="002111D8"/>
    <w:rsid w:val="00212419"/>
    <w:rsid w:val="00212C8F"/>
    <w:rsid w:val="00213B5B"/>
    <w:rsid w:val="0021470A"/>
    <w:rsid w:val="0021553E"/>
    <w:rsid w:val="0021621D"/>
    <w:rsid w:val="00217DD9"/>
    <w:rsid w:val="00217FAA"/>
    <w:rsid w:val="00220DA8"/>
    <w:rsid w:val="0022113C"/>
    <w:rsid w:val="00224294"/>
    <w:rsid w:val="00224738"/>
    <w:rsid w:val="00224E94"/>
    <w:rsid w:val="00225B47"/>
    <w:rsid w:val="00226529"/>
    <w:rsid w:val="00227C1F"/>
    <w:rsid w:val="00230D10"/>
    <w:rsid w:val="00230FED"/>
    <w:rsid w:val="0023234A"/>
    <w:rsid w:val="002324A8"/>
    <w:rsid w:val="00233056"/>
    <w:rsid w:val="00233612"/>
    <w:rsid w:val="00233A8D"/>
    <w:rsid w:val="002358EF"/>
    <w:rsid w:val="002374B4"/>
    <w:rsid w:val="002409E9"/>
    <w:rsid w:val="00240CE1"/>
    <w:rsid w:val="00240F86"/>
    <w:rsid w:val="00242687"/>
    <w:rsid w:val="00243A61"/>
    <w:rsid w:val="00244108"/>
    <w:rsid w:val="002444C1"/>
    <w:rsid w:val="002444F7"/>
    <w:rsid w:val="00244A34"/>
    <w:rsid w:val="00244B80"/>
    <w:rsid w:val="00244CA7"/>
    <w:rsid w:val="00244D85"/>
    <w:rsid w:val="002461AB"/>
    <w:rsid w:val="002467FF"/>
    <w:rsid w:val="00246C92"/>
    <w:rsid w:val="0024733D"/>
    <w:rsid w:val="00250B79"/>
    <w:rsid w:val="00250EEA"/>
    <w:rsid w:val="00251DE7"/>
    <w:rsid w:val="00252142"/>
    <w:rsid w:val="00253149"/>
    <w:rsid w:val="002540FE"/>
    <w:rsid w:val="00254BB6"/>
    <w:rsid w:val="00254E8F"/>
    <w:rsid w:val="00254FE8"/>
    <w:rsid w:val="00255484"/>
    <w:rsid w:val="00255AE9"/>
    <w:rsid w:val="00255B03"/>
    <w:rsid w:val="00261E57"/>
    <w:rsid w:val="0026258B"/>
    <w:rsid w:val="0026264F"/>
    <w:rsid w:val="00262D3D"/>
    <w:rsid w:val="00263077"/>
    <w:rsid w:val="00266532"/>
    <w:rsid w:val="00266583"/>
    <w:rsid w:val="00266C99"/>
    <w:rsid w:val="002674E5"/>
    <w:rsid w:val="00270989"/>
    <w:rsid w:val="00270C23"/>
    <w:rsid w:val="0027133B"/>
    <w:rsid w:val="00271383"/>
    <w:rsid w:val="002727E6"/>
    <w:rsid w:val="00273217"/>
    <w:rsid w:val="002738EF"/>
    <w:rsid w:val="00274034"/>
    <w:rsid w:val="00276A82"/>
    <w:rsid w:val="0027733D"/>
    <w:rsid w:val="002774C6"/>
    <w:rsid w:val="00277B33"/>
    <w:rsid w:val="002805E9"/>
    <w:rsid w:val="002809BB"/>
    <w:rsid w:val="002818AF"/>
    <w:rsid w:val="00282F6F"/>
    <w:rsid w:val="0028300F"/>
    <w:rsid w:val="002844DF"/>
    <w:rsid w:val="00284A4F"/>
    <w:rsid w:val="0028502B"/>
    <w:rsid w:val="00285CF7"/>
    <w:rsid w:val="00286B92"/>
    <w:rsid w:val="00290576"/>
    <w:rsid w:val="002911DD"/>
    <w:rsid w:val="00292FD2"/>
    <w:rsid w:val="00294256"/>
    <w:rsid w:val="00295A9C"/>
    <w:rsid w:val="00295AD4"/>
    <w:rsid w:val="00295DF7"/>
    <w:rsid w:val="002974F9"/>
    <w:rsid w:val="00297670"/>
    <w:rsid w:val="002A02B7"/>
    <w:rsid w:val="002A0758"/>
    <w:rsid w:val="002A1468"/>
    <w:rsid w:val="002A2D6A"/>
    <w:rsid w:val="002A4699"/>
    <w:rsid w:val="002A4A20"/>
    <w:rsid w:val="002A4E29"/>
    <w:rsid w:val="002A77EA"/>
    <w:rsid w:val="002A781C"/>
    <w:rsid w:val="002A7F69"/>
    <w:rsid w:val="002B162C"/>
    <w:rsid w:val="002B20D0"/>
    <w:rsid w:val="002B2DBA"/>
    <w:rsid w:val="002B30E3"/>
    <w:rsid w:val="002B3418"/>
    <w:rsid w:val="002B3A11"/>
    <w:rsid w:val="002B426E"/>
    <w:rsid w:val="002B4E07"/>
    <w:rsid w:val="002B56B3"/>
    <w:rsid w:val="002B5AFE"/>
    <w:rsid w:val="002B6037"/>
    <w:rsid w:val="002B7674"/>
    <w:rsid w:val="002B7972"/>
    <w:rsid w:val="002C05E6"/>
    <w:rsid w:val="002C0657"/>
    <w:rsid w:val="002C0D0F"/>
    <w:rsid w:val="002C0D94"/>
    <w:rsid w:val="002C1FD8"/>
    <w:rsid w:val="002C409A"/>
    <w:rsid w:val="002C4375"/>
    <w:rsid w:val="002C438F"/>
    <w:rsid w:val="002C6ACA"/>
    <w:rsid w:val="002C716B"/>
    <w:rsid w:val="002C7917"/>
    <w:rsid w:val="002D11E0"/>
    <w:rsid w:val="002D1D18"/>
    <w:rsid w:val="002D2350"/>
    <w:rsid w:val="002D3381"/>
    <w:rsid w:val="002D3665"/>
    <w:rsid w:val="002D3B32"/>
    <w:rsid w:val="002D4DAE"/>
    <w:rsid w:val="002D52FF"/>
    <w:rsid w:val="002D586E"/>
    <w:rsid w:val="002D6087"/>
    <w:rsid w:val="002D649D"/>
    <w:rsid w:val="002D67C1"/>
    <w:rsid w:val="002D6AAF"/>
    <w:rsid w:val="002D7578"/>
    <w:rsid w:val="002D7ABF"/>
    <w:rsid w:val="002D7E07"/>
    <w:rsid w:val="002E0595"/>
    <w:rsid w:val="002E08EF"/>
    <w:rsid w:val="002E0CFF"/>
    <w:rsid w:val="002E2206"/>
    <w:rsid w:val="002E43AF"/>
    <w:rsid w:val="002F12D4"/>
    <w:rsid w:val="002F13AB"/>
    <w:rsid w:val="002F284A"/>
    <w:rsid w:val="002F3479"/>
    <w:rsid w:val="002F393D"/>
    <w:rsid w:val="002F49AF"/>
    <w:rsid w:val="002F4FFB"/>
    <w:rsid w:val="002F5FD4"/>
    <w:rsid w:val="002F656A"/>
    <w:rsid w:val="0030094A"/>
    <w:rsid w:val="00301214"/>
    <w:rsid w:val="0030132C"/>
    <w:rsid w:val="0030162C"/>
    <w:rsid w:val="00301AD5"/>
    <w:rsid w:val="00302CCA"/>
    <w:rsid w:val="00302E31"/>
    <w:rsid w:val="0030324B"/>
    <w:rsid w:val="00304DB2"/>
    <w:rsid w:val="00305925"/>
    <w:rsid w:val="00307827"/>
    <w:rsid w:val="00307F84"/>
    <w:rsid w:val="00310A3C"/>
    <w:rsid w:val="0031150E"/>
    <w:rsid w:val="0031173C"/>
    <w:rsid w:val="0031277C"/>
    <w:rsid w:val="00313313"/>
    <w:rsid w:val="003134C0"/>
    <w:rsid w:val="00313908"/>
    <w:rsid w:val="003149B6"/>
    <w:rsid w:val="00314DCD"/>
    <w:rsid w:val="003155F0"/>
    <w:rsid w:val="003158B9"/>
    <w:rsid w:val="00315E79"/>
    <w:rsid w:val="00316CB5"/>
    <w:rsid w:val="00317371"/>
    <w:rsid w:val="00320072"/>
    <w:rsid w:val="003223A7"/>
    <w:rsid w:val="00322EE0"/>
    <w:rsid w:val="00323A75"/>
    <w:rsid w:val="00324A53"/>
    <w:rsid w:val="00324F41"/>
    <w:rsid w:val="0032563C"/>
    <w:rsid w:val="00325CAB"/>
    <w:rsid w:val="00326DD3"/>
    <w:rsid w:val="00327A4E"/>
    <w:rsid w:val="00327BC3"/>
    <w:rsid w:val="00327DEA"/>
    <w:rsid w:val="0033028F"/>
    <w:rsid w:val="00330B97"/>
    <w:rsid w:val="00331901"/>
    <w:rsid w:val="00331BFB"/>
    <w:rsid w:val="00332871"/>
    <w:rsid w:val="00332CBD"/>
    <w:rsid w:val="0033419A"/>
    <w:rsid w:val="0033444D"/>
    <w:rsid w:val="003345C7"/>
    <w:rsid w:val="0033537B"/>
    <w:rsid w:val="00335418"/>
    <w:rsid w:val="0033554B"/>
    <w:rsid w:val="00335848"/>
    <w:rsid w:val="00335A63"/>
    <w:rsid w:val="00337A3F"/>
    <w:rsid w:val="00340DE5"/>
    <w:rsid w:val="00340FEC"/>
    <w:rsid w:val="00341565"/>
    <w:rsid w:val="00341C1B"/>
    <w:rsid w:val="00341CF1"/>
    <w:rsid w:val="00341E15"/>
    <w:rsid w:val="00343797"/>
    <w:rsid w:val="003444E0"/>
    <w:rsid w:val="00345B8F"/>
    <w:rsid w:val="00346745"/>
    <w:rsid w:val="00346B55"/>
    <w:rsid w:val="0034742A"/>
    <w:rsid w:val="00350A6B"/>
    <w:rsid w:val="0035147A"/>
    <w:rsid w:val="003520FA"/>
    <w:rsid w:val="003529CE"/>
    <w:rsid w:val="00353613"/>
    <w:rsid w:val="00355BB8"/>
    <w:rsid w:val="0035677D"/>
    <w:rsid w:val="00356937"/>
    <w:rsid w:val="00356E92"/>
    <w:rsid w:val="0036012C"/>
    <w:rsid w:val="00360BB5"/>
    <w:rsid w:val="00360E41"/>
    <w:rsid w:val="0036103F"/>
    <w:rsid w:val="003611E9"/>
    <w:rsid w:val="00362172"/>
    <w:rsid w:val="003621EC"/>
    <w:rsid w:val="00363499"/>
    <w:rsid w:val="00364B87"/>
    <w:rsid w:val="003651FB"/>
    <w:rsid w:val="003662DB"/>
    <w:rsid w:val="0036AE10"/>
    <w:rsid w:val="0037016B"/>
    <w:rsid w:val="00370B4B"/>
    <w:rsid w:val="003712A1"/>
    <w:rsid w:val="0037307D"/>
    <w:rsid w:val="00373FA5"/>
    <w:rsid w:val="00374A43"/>
    <w:rsid w:val="003753A6"/>
    <w:rsid w:val="00376896"/>
    <w:rsid w:val="00376CE8"/>
    <w:rsid w:val="00380658"/>
    <w:rsid w:val="00383137"/>
    <w:rsid w:val="00383CC4"/>
    <w:rsid w:val="00384D43"/>
    <w:rsid w:val="00384F08"/>
    <w:rsid w:val="003855B3"/>
    <w:rsid w:val="0038627F"/>
    <w:rsid w:val="003865C1"/>
    <w:rsid w:val="0038661E"/>
    <w:rsid w:val="003869F9"/>
    <w:rsid w:val="00386E5F"/>
    <w:rsid w:val="00387716"/>
    <w:rsid w:val="00387DE7"/>
    <w:rsid w:val="00387FCE"/>
    <w:rsid w:val="00391615"/>
    <w:rsid w:val="00392138"/>
    <w:rsid w:val="003924DD"/>
    <w:rsid w:val="00393698"/>
    <w:rsid w:val="00393D31"/>
    <w:rsid w:val="00394075"/>
    <w:rsid w:val="003945EC"/>
    <w:rsid w:val="00395078"/>
    <w:rsid w:val="003955C9"/>
    <w:rsid w:val="00396840"/>
    <w:rsid w:val="00396975"/>
    <w:rsid w:val="00396CC9"/>
    <w:rsid w:val="003A00C5"/>
    <w:rsid w:val="003A07EF"/>
    <w:rsid w:val="003A1013"/>
    <w:rsid w:val="003A550C"/>
    <w:rsid w:val="003A6B18"/>
    <w:rsid w:val="003A7B4B"/>
    <w:rsid w:val="003B0205"/>
    <w:rsid w:val="003B03E1"/>
    <w:rsid w:val="003B13E1"/>
    <w:rsid w:val="003B1AFC"/>
    <w:rsid w:val="003B3886"/>
    <w:rsid w:val="003B4BC6"/>
    <w:rsid w:val="003B5121"/>
    <w:rsid w:val="003B692B"/>
    <w:rsid w:val="003B7B28"/>
    <w:rsid w:val="003C10B0"/>
    <w:rsid w:val="003C1A88"/>
    <w:rsid w:val="003C3D64"/>
    <w:rsid w:val="003C65A7"/>
    <w:rsid w:val="003D1B21"/>
    <w:rsid w:val="003D1E99"/>
    <w:rsid w:val="003D26CC"/>
    <w:rsid w:val="003D2E1F"/>
    <w:rsid w:val="003D31D2"/>
    <w:rsid w:val="003D3A7A"/>
    <w:rsid w:val="003D3CD7"/>
    <w:rsid w:val="003D4E44"/>
    <w:rsid w:val="003D78C2"/>
    <w:rsid w:val="003E161E"/>
    <w:rsid w:val="003E3F75"/>
    <w:rsid w:val="003E47E2"/>
    <w:rsid w:val="003E5D22"/>
    <w:rsid w:val="003E5D40"/>
    <w:rsid w:val="003E5F7F"/>
    <w:rsid w:val="003E7F91"/>
    <w:rsid w:val="003F1431"/>
    <w:rsid w:val="003F180C"/>
    <w:rsid w:val="003F2F26"/>
    <w:rsid w:val="003F3102"/>
    <w:rsid w:val="003F4F13"/>
    <w:rsid w:val="003F56C6"/>
    <w:rsid w:val="003F6437"/>
    <w:rsid w:val="003F7202"/>
    <w:rsid w:val="003F78CF"/>
    <w:rsid w:val="003F79EE"/>
    <w:rsid w:val="003F7BDE"/>
    <w:rsid w:val="00400721"/>
    <w:rsid w:val="00401CE8"/>
    <w:rsid w:val="0040212F"/>
    <w:rsid w:val="00402F4F"/>
    <w:rsid w:val="0040394D"/>
    <w:rsid w:val="00403E0F"/>
    <w:rsid w:val="004043D4"/>
    <w:rsid w:val="00410B3F"/>
    <w:rsid w:val="00411086"/>
    <w:rsid w:val="00411AE5"/>
    <w:rsid w:val="004128A3"/>
    <w:rsid w:val="00413EDF"/>
    <w:rsid w:val="00414238"/>
    <w:rsid w:val="00414271"/>
    <w:rsid w:val="0041732E"/>
    <w:rsid w:val="004176D5"/>
    <w:rsid w:val="00420684"/>
    <w:rsid w:val="00421645"/>
    <w:rsid w:val="00421B1A"/>
    <w:rsid w:val="00421C8F"/>
    <w:rsid w:val="00422AF5"/>
    <w:rsid w:val="00422C42"/>
    <w:rsid w:val="00423A43"/>
    <w:rsid w:val="00423A65"/>
    <w:rsid w:val="00425661"/>
    <w:rsid w:val="00425E1D"/>
    <w:rsid w:val="00431CFB"/>
    <w:rsid w:val="00432501"/>
    <w:rsid w:val="00434596"/>
    <w:rsid w:val="00437444"/>
    <w:rsid w:val="0044048A"/>
    <w:rsid w:val="0044069A"/>
    <w:rsid w:val="00440F60"/>
    <w:rsid w:val="004416DC"/>
    <w:rsid w:val="00444370"/>
    <w:rsid w:val="00444F36"/>
    <w:rsid w:val="0044674B"/>
    <w:rsid w:val="00446C60"/>
    <w:rsid w:val="0044788D"/>
    <w:rsid w:val="00450606"/>
    <w:rsid w:val="00451657"/>
    <w:rsid w:val="00452449"/>
    <w:rsid w:val="004536D3"/>
    <w:rsid w:val="004536F5"/>
    <w:rsid w:val="00453961"/>
    <w:rsid w:val="00454B08"/>
    <w:rsid w:val="00455ED4"/>
    <w:rsid w:val="00456C89"/>
    <w:rsid w:val="00456EE3"/>
    <w:rsid w:val="00457858"/>
    <w:rsid w:val="004579A3"/>
    <w:rsid w:val="00463CC7"/>
    <w:rsid w:val="00464563"/>
    <w:rsid w:val="004645BD"/>
    <w:rsid w:val="00464919"/>
    <w:rsid w:val="00465012"/>
    <w:rsid w:val="00470729"/>
    <w:rsid w:val="004712C1"/>
    <w:rsid w:val="0047165C"/>
    <w:rsid w:val="00472391"/>
    <w:rsid w:val="00473705"/>
    <w:rsid w:val="00474174"/>
    <w:rsid w:val="00474DE1"/>
    <w:rsid w:val="004752B6"/>
    <w:rsid w:val="004759A0"/>
    <w:rsid w:val="00476B18"/>
    <w:rsid w:val="00477060"/>
    <w:rsid w:val="00477F1B"/>
    <w:rsid w:val="00480B47"/>
    <w:rsid w:val="00482065"/>
    <w:rsid w:val="00483270"/>
    <w:rsid w:val="00483E9A"/>
    <w:rsid w:val="004842E4"/>
    <w:rsid w:val="00484FA1"/>
    <w:rsid w:val="00484FC3"/>
    <w:rsid w:val="004856F5"/>
    <w:rsid w:val="004861EE"/>
    <w:rsid w:val="00490891"/>
    <w:rsid w:val="00490A1D"/>
    <w:rsid w:val="00490B2D"/>
    <w:rsid w:val="0049179C"/>
    <w:rsid w:val="004929B2"/>
    <w:rsid w:val="00494089"/>
    <w:rsid w:val="0049512D"/>
    <w:rsid w:val="00495D75"/>
    <w:rsid w:val="00496EFE"/>
    <w:rsid w:val="00496F3B"/>
    <w:rsid w:val="004A1249"/>
    <w:rsid w:val="004A136B"/>
    <w:rsid w:val="004A20C5"/>
    <w:rsid w:val="004A2E66"/>
    <w:rsid w:val="004A51DC"/>
    <w:rsid w:val="004A53A4"/>
    <w:rsid w:val="004A5DD3"/>
    <w:rsid w:val="004A620C"/>
    <w:rsid w:val="004A62C3"/>
    <w:rsid w:val="004A6F80"/>
    <w:rsid w:val="004A72C0"/>
    <w:rsid w:val="004A7C24"/>
    <w:rsid w:val="004B0096"/>
    <w:rsid w:val="004B0484"/>
    <w:rsid w:val="004B1F8D"/>
    <w:rsid w:val="004B34B0"/>
    <w:rsid w:val="004B48C1"/>
    <w:rsid w:val="004B59A8"/>
    <w:rsid w:val="004B606B"/>
    <w:rsid w:val="004B7095"/>
    <w:rsid w:val="004B732C"/>
    <w:rsid w:val="004C167E"/>
    <w:rsid w:val="004C1FD7"/>
    <w:rsid w:val="004C21BF"/>
    <w:rsid w:val="004C222D"/>
    <w:rsid w:val="004C2A28"/>
    <w:rsid w:val="004C2E25"/>
    <w:rsid w:val="004C39F0"/>
    <w:rsid w:val="004C4396"/>
    <w:rsid w:val="004C74FA"/>
    <w:rsid w:val="004C78CC"/>
    <w:rsid w:val="004D06BE"/>
    <w:rsid w:val="004D0949"/>
    <w:rsid w:val="004D09C5"/>
    <w:rsid w:val="004D1994"/>
    <w:rsid w:val="004D19ED"/>
    <w:rsid w:val="004D1B5E"/>
    <w:rsid w:val="004D27ED"/>
    <w:rsid w:val="004D5746"/>
    <w:rsid w:val="004D64ED"/>
    <w:rsid w:val="004D6D84"/>
    <w:rsid w:val="004D6DF2"/>
    <w:rsid w:val="004D7C1E"/>
    <w:rsid w:val="004D7DC9"/>
    <w:rsid w:val="004E3C70"/>
    <w:rsid w:val="004E4CC9"/>
    <w:rsid w:val="004E5114"/>
    <w:rsid w:val="004E719A"/>
    <w:rsid w:val="004E7A8E"/>
    <w:rsid w:val="004F1F59"/>
    <w:rsid w:val="004F2F54"/>
    <w:rsid w:val="004F3CD9"/>
    <w:rsid w:val="004F4216"/>
    <w:rsid w:val="004F423A"/>
    <w:rsid w:val="004F44B3"/>
    <w:rsid w:val="004F4F31"/>
    <w:rsid w:val="004F6B14"/>
    <w:rsid w:val="004F6C87"/>
    <w:rsid w:val="004F76FF"/>
    <w:rsid w:val="0050013A"/>
    <w:rsid w:val="005010E9"/>
    <w:rsid w:val="00502B28"/>
    <w:rsid w:val="0050384F"/>
    <w:rsid w:val="00503F77"/>
    <w:rsid w:val="00505763"/>
    <w:rsid w:val="005061C9"/>
    <w:rsid w:val="0050689F"/>
    <w:rsid w:val="00507B1F"/>
    <w:rsid w:val="00507CDF"/>
    <w:rsid w:val="005109D1"/>
    <w:rsid w:val="00510FB7"/>
    <w:rsid w:val="00511D01"/>
    <w:rsid w:val="00511F7E"/>
    <w:rsid w:val="00511FC1"/>
    <w:rsid w:val="005123BB"/>
    <w:rsid w:val="0051431B"/>
    <w:rsid w:val="005147DC"/>
    <w:rsid w:val="005151F8"/>
    <w:rsid w:val="005162FB"/>
    <w:rsid w:val="00516527"/>
    <w:rsid w:val="005167B1"/>
    <w:rsid w:val="00517F12"/>
    <w:rsid w:val="00520174"/>
    <w:rsid w:val="005209BA"/>
    <w:rsid w:val="00521818"/>
    <w:rsid w:val="00521C12"/>
    <w:rsid w:val="00522B44"/>
    <w:rsid w:val="00524950"/>
    <w:rsid w:val="00527383"/>
    <w:rsid w:val="00530620"/>
    <w:rsid w:val="0053090A"/>
    <w:rsid w:val="00530A47"/>
    <w:rsid w:val="00530BED"/>
    <w:rsid w:val="005311D9"/>
    <w:rsid w:val="00532990"/>
    <w:rsid w:val="005329D2"/>
    <w:rsid w:val="0053366E"/>
    <w:rsid w:val="00533D64"/>
    <w:rsid w:val="00537381"/>
    <w:rsid w:val="005377E7"/>
    <w:rsid w:val="00540DEA"/>
    <w:rsid w:val="00541A25"/>
    <w:rsid w:val="00541A97"/>
    <w:rsid w:val="00541E78"/>
    <w:rsid w:val="00541F6C"/>
    <w:rsid w:val="005431AA"/>
    <w:rsid w:val="00544E0E"/>
    <w:rsid w:val="00545F57"/>
    <w:rsid w:val="0054642E"/>
    <w:rsid w:val="005473D4"/>
    <w:rsid w:val="0054747C"/>
    <w:rsid w:val="0055034E"/>
    <w:rsid w:val="005515EF"/>
    <w:rsid w:val="005522DF"/>
    <w:rsid w:val="00552A0E"/>
    <w:rsid w:val="00552C4A"/>
    <w:rsid w:val="00552F07"/>
    <w:rsid w:val="005539FE"/>
    <w:rsid w:val="00555180"/>
    <w:rsid w:val="0055526E"/>
    <w:rsid w:val="00555292"/>
    <w:rsid w:val="005555CA"/>
    <w:rsid w:val="005556CA"/>
    <w:rsid w:val="0055654F"/>
    <w:rsid w:val="005575E8"/>
    <w:rsid w:val="0056012E"/>
    <w:rsid w:val="00560A4D"/>
    <w:rsid w:val="00561399"/>
    <w:rsid w:val="00561A91"/>
    <w:rsid w:val="00561DC2"/>
    <w:rsid w:val="00562F98"/>
    <w:rsid w:val="00562FF3"/>
    <w:rsid w:val="00564BFA"/>
    <w:rsid w:val="00564E14"/>
    <w:rsid w:val="00564F4F"/>
    <w:rsid w:val="00564FD6"/>
    <w:rsid w:val="005651DA"/>
    <w:rsid w:val="00566588"/>
    <w:rsid w:val="00567480"/>
    <w:rsid w:val="0056766D"/>
    <w:rsid w:val="00570F88"/>
    <w:rsid w:val="005715A4"/>
    <w:rsid w:val="0057173D"/>
    <w:rsid w:val="0057183C"/>
    <w:rsid w:val="005734BB"/>
    <w:rsid w:val="00573FF1"/>
    <w:rsid w:val="00576210"/>
    <w:rsid w:val="00576230"/>
    <w:rsid w:val="00576B68"/>
    <w:rsid w:val="0058094F"/>
    <w:rsid w:val="00581780"/>
    <w:rsid w:val="0058186D"/>
    <w:rsid w:val="00582AA6"/>
    <w:rsid w:val="00583190"/>
    <w:rsid w:val="005837FB"/>
    <w:rsid w:val="00583B84"/>
    <w:rsid w:val="0058546D"/>
    <w:rsid w:val="00585D4D"/>
    <w:rsid w:val="00590322"/>
    <w:rsid w:val="00590B46"/>
    <w:rsid w:val="00591DA9"/>
    <w:rsid w:val="0059230F"/>
    <w:rsid w:val="005929A7"/>
    <w:rsid w:val="0059403D"/>
    <w:rsid w:val="00595641"/>
    <w:rsid w:val="00596AEA"/>
    <w:rsid w:val="00597366"/>
    <w:rsid w:val="005A19A7"/>
    <w:rsid w:val="005A1BBF"/>
    <w:rsid w:val="005A3244"/>
    <w:rsid w:val="005A3251"/>
    <w:rsid w:val="005A5DE0"/>
    <w:rsid w:val="005A5EE7"/>
    <w:rsid w:val="005A724D"/>
    <w:rsid w:val="005A7745"/>
    <w:rsid w:val="005A7B18"/>
    <w:rsid w:val="005B12B9"/>
    <w:rsid w:val="005B1E5B"/>
    <w:rsid w:val="005B20A9"/>
    <w:rsid w:val="005B2BD5"/>
    <w:rsid w:val="005B3ADC"/>
    <w:rsid w:val="005B4641"/>
    <w:rsid w:val="005B50F1"/>
    <w:rsid w:val="005B6E09"/>
    <w:rsid w:val="005B7ECE"/>
    <w:rsid w:val="005C000B"/>
    <w:rsid w:val="005C038B"/>
    <w:rsid w:val="005C1D28"/>
    <w:rsid w:val="005C221B"/>
    <w:rsid w:val="005C30AC"/>
    <w:rsid w:val="005C35C1"/>
    <w:rsid w:val="005C39DD"/>
    <w:rsid w:val="005C3E0F"/>
    <w:rsid w:val="005C622D"/>
    <w:rsid w:val="005C63DD"/>
    <w:rsid w:val="005C63F8"/>
    <w:rsid w:val="005C7E62"/>
    <w:rsid w:val="005D0279"/>
    <w:rsid w:val="005D031B"/>
    <w:rsid w:val="005D039B"/>
    <w:rsid w:val="005D0F8F"/>
    <w:rsid w:val="005D1673"/>
    <w:rsid w:val="005D1881"/>
    <w:rsid w:val="005D1909"/>
    <w:rsid w:val="005D2164"/>
    <w:rsid w:val="005D29A9"/>
    <w:rsid w:val="005D2BC6"/>
    <w:rsid w:val="005D3475"/>
    <w:rsid w:val="005D396E"/>
    <w:rsid w:val="005D5C1C"/>
    <w:rsid w:val="005D5FA8"/>
    <w:rsid w:val="005D6F0D"/>
    <w:rsid w:val="005D77F4"/>
    <w:rsid w:val="005E14F1"/>
    <w:rsid w:val="005E44E3"/>
    <w:rsid w:val="005E511E"/>
    <w:rsid w:val="005E5E67"/>
    <w:rsid w:val="005E68B5"/>
    <w:rsid w:val="005E6BCC"/>
    <w:rsid w:val="005F0998"/>
    <w:rsid w:val="005F1173"/>
    <w:rsid w:val="005F292D"/>
    <w:rsid w:val="005F2AE5"/>
    <w:rsid w:val="005F3221"/>
    <w:rsid w:val="005F622F"/>
    <w:rsid w:val="005F7B5B"/>
    <w:rsid w:val="005F7EE3"/>
    <w:rsid w:val="00600CA5"/>
    <w:rsid w:val="006013FF"/>
    <w:rsid w:val="00601E12"/>
    <w:rsid w:val="00603656"/>
    <w:rsid w:val="00605ECF"/>
    <w:rsid w:val="00606063"/>
    <w:rsid w:val="00606B87"/>
    <w:rsid w:val="006074FC"/>
    <w:rsid w:val="00607EFD"/>
    <w:rsid w:val="006105CC"/>
    <w:rsid w:val="0061101D"/>
    <w:rsid w:val="00611250"/>
    <w:rsid w:val="006112FA"/>
    <w:rsid w:val="00613DC6"/>
    <w:rsid w:val="00614623"/>
    <w:rsid w:val="00615DBB"/>
    <w:rsid w:val="0061622B"/>
    <w:rsid w:val="0061C608"/>
    <w:rsid w:val="006202CD"/>
    <w:rsid w:val="006227B7"/>
    <w:rsid w:val="00622A30"/>
    <w:rsid w:val="00623540"/>
    <w:rsid w:val="00623F51"/>
    <w:rsid w:val="006240DD"/>
    <w:rsid w:val="00624FCE"/>
    <w:rsid w:val="00625188"/>
    <w:rsid w:val="00626F70"/>
    <w:rsid w:val="006301AE"/>
    <w:rsid w:val="00630D4F"/>
    <w:rsid w:val="0063101D"/>
    <w:rsid w:val="00631151"/>
    <w:rsid w:val="0063216F"/>
    <w:rsid w:val="00632747"/>
    <w:rsid w:val="00632C47"/>
    <w:rsid w:val="00632DD4"/>
    <w:rsid w:val="006342A3"/>
    <w:rsid w:val="00634E07"/>
    <w:rsid w:val="00635637"/>
    <w:rsid w:val="00635728"/>
    <w:rsid w:val="00637D96"/>
    <w:rsid w:val="006403A1"/>
    <w:rsid w:val="006403AC"/>
    <w:rsid w:val="00640C5D"/>
    <w:rsid w:val="00641174"/>
    <w:rsid w:val="006411C2"/>
    <w:rsid w:val="0064495E"/>
    <w:rsid w:val="00644D98"/>
    <w:rsid w:val="00646342"/>
    <w:rsid w:val="00647C35"/>
    <w:rsid w:val="00647C3B"/>
    <w:rsid w:val="00650D88"/>
    <w:rsid w:val="006513BA"/>
    <w:rsid w:val="00652AF7"/>
    <w:rsid w:val="00652C3B"/>
    <w:rsid w:val="00653033"/>
    <w:rsid w:val="00653ED6"/>
    <w:rsid w:val="0065412F"/>
    <w:rsid w:val="00654505"/>
    <w:rsid w:val="006556DF"/>
    <w:rsid w:val="006558AE"/>
    <w:rsid w:val="00655D85"/>
    <w:rsid w:val="0065606B"/>
    <w:rsid w:val="006566AA"/>
    <w:rsid w:val="00656FC4"/>
    <w:rsid w:val="006573DE"/>
    <w:rsid w:val="00661D8B"/>
    <w:rsid w:val="00662A8D"/>
    <w:rsid w:val="006634E3"/>
    <w:rsid w:val="00664BFA"/>
    <w:rsid w:val="0066510D"/>
    <w:rsid w:val="006657E1"/>
    <w:rsid w:val="00666317"/>
    <w:rsid w:val="006671AF"/>
    <w:rsid w:val="00671227"/>
    <w:rsid w:val="00671424"/>
    <w:rsid w:val="00671882"/>
    <w:rsid w:val="00671DA8"/>
    <w:rsid w:val="00671EC5"/>
    <w:rsid w:val="00671FB0"/>
    <w:rsid w:val="0067308C"/>
    <w:rsid w:val="00673BEC"/>
    <w:rsid w:val="00675FAE"/>
    <w:rsid w:val="00676522"/>
    <w:rsid w:val="006766C1"/>
    <w:rsid w:val="006808BC"/>
    <w:rsid w:val="0068332A"/>
    <w:rsid w:val="00683F66"/>
    <w:rsid w:val="00683F75"/>
    <w:rsid w:val="0068408A"/>
    <w:rsid w:val="0068416C"/>
    <w:rsid w:val="00684EEE"/>
    <w:rsid w:val="00685B96"/>
    <w:rsid w:val="00685E84"/>
    <w:rsid w:val="006863FE"/>
    <w:rsid w:val="00690F46"/>
    <w:rsid w:val="0069192D"/>
    <w:rsid w:val="006925F5"/>
    <w:rsid w:val="00693CD7"/>
    <w:rsid w:val="00694B50"/>
    <w:rsid w:val="00696A56"/>
    <w:rsid w:val="00696BCC"/>
    <w:rsid w:val="00696D0D"/>
    <w:rsid w:val="006A01D8"/>
    <w:rsid w:val="006A0AB6"/>
    <w:rsid w:val="006A2087"/>
    <w:rsid w:val="006A4E06"/>
    <w:rsid w:val="006A54E0"/>
    <w:rsid w:val="006A56B4"/>
    <w:rsid w:val="006A7293"/>
    <w:rsid w:val="006B0092"/>
    <w:rsid w:val="006B055C"/>
    <w:rsid w:val="006B0C37"/>
    <w:rsid w:val="006B0F44"/>
    <w:rsid w:val="006B1169"/>
    <w:rsid w:val="006B212E"/>
    <w:rsid w:val="006B238A"/>
    <w:rsid w:val="006B2787"/>
    <w:rsid w:val="006B3B7A"/>
    <w:rsid w:val="006B541C"/>
    <w:rsid w:val="006B5AE0"/>
    <w:rsid w:val="006B675C"/>
    <w:rsid w:val="006B7BDB"/>
    <w:rsid w:val="006C0AF7"/>
    <w:rsid w:val="006C1A87"/>
    <w:rsid w:val="006C1F30"/>
    <w:rsid w:val="006C34C9"/>
    <w:rsid w:val="006C3EFC"/>
    <w:rsid w:val="006C4D53"/>
    <w:rsid w:val="006C532F"/>
    <w:rsid w:val="006C539C"/>
    <w:rsid w:val="006C55C9"/>
    <w:rsid w:val="006C62B4"/>
    <w:rsid w:val="006C6F4D"/>
    <w:rsid w:val="006C779B"/>
    <w:rsid w:val="006C780B"/>
    <w:rsid w:val="006D0101"/>
    <w:rsid w:val="006D130E"/>
    <w:rsid w:val="006D39D4"/>
    <w:rsid w:val="006D40D9"/>
    <w:rsid w:val="006D648A"/>
    <w:rsid w:val="006E03E2"/>
    <w:rsid w:val="006E0736"/>
    <w:rsid w:val="006E0893"/>
    <w:rsid w:val="006E2C90"/>
    <w:rsid w:val="006E2E69"/>
    <w:rsid w:val="006E392C"/>
    <w:rsid w:val="006E5E2C"/>
    <w:rsid w:val="006E64AA"/>
    <w:rsid w:val="006E6D20"/>
    <w:rsid w:val="006E7A2C"/>
    <w:rsid w:val="006F07C4"/>
    <w:rsid w:val="006F3FD3"/>
    <w:rsid w:val="006F5CE7"/>
    <w:rsid w:val="006F6349"/>
    <w:rsid w:val="00701666"/>
    <w:rsid w:val="00701AEF"/>
    <w:rsid w:val="00701F2F"/>
    <w:rsid w:val="00703448"/>
    <w:rsid w:val="0070462C"/>
    <w:rsid w:val="007051CD"/>
    <w:rsid w:val="00705E8C"/>
    <w:rsid w:val="00705FFF"/>
    <w:rsid w:val="00706557"/>
    <w:rsid w:val="00706936"/>
    <w:rsid w:val="00706A53"/>
    <w:rsid w:val="0070767F"/>
    <w:rsid w:val="0071031C"/>
    <w:rsid w:val="00710394"/>
    <w:rsid w:val="007114CA"/>
    <w:rsid w:val="0071163A"/>
    <w:rsid w:val="007116F1"/>
    <w:rsid w:val="0071284C"/>
    <w:rsid w:val="0071348A"/>
    <w:rsid w:val="00713C95"/>
    <w:rsid w:val="00714484"/>
    <w:rsid w:val="0071486C"/>
    <w:rsid w:val="00720CBF"/>
    <w:rsid w:val="00720D11"/>
    <w:rsid w:val="00720D26"/>
    <w:rsid w:val="0072178C"/>
    <w:rsid w:val="00722D73"/>
    <w:rsid w:val="007231FA"/>
    <w:rsid w:val="00723592"/>
    <w:rsid w:val="00723A9D"/>
    <w:rsid w:val="00724FA2"/>
    <w:rsid w:val="0072692B"/>
    <w:rsid w:val="00727D3F"/>
    <w:rsid w:val="007307A1"/>
    <w:rsid w:val="00731C06"/>
    <w:rsid w:val="00733B06"/>
    <w:rsid w:val="007340A5"/>
    <w:rsid w:val="00736831"/>
    <w:rsid w:val="0073756D"/>
    <w:rsid w:val="00737651"/>
    <w:rsid w:val="00741D13"/>
    <w:rsid w:val="007425A1"/>
    <w:rsid w:val="007437B7"/>
    <w:rsid w:val="00743DAC"/>
    <w:rsid w:val="007453B0"/>
    <w:rsid w:val="007473D8"/>
    <w:rsid w:val="007525CB"/>
    <w:rsid w:val="00752B35"/>
    <w:rsid w:val="007549CE"/>
    <w:rsid w:val="00755CC1"/>
    <w:rsid w:val="007560F4"/>
    <w:rsid w:val="0075668A"/>
    <w:rsid w:val="00760224"/>
    <w:rsid w:val="00761E3B"/>
    <w:rsid w:val="007632BF"/>
    <w:rsid w:val="007634B7"/>
    <w:rsid w:val="007634F6"/>
    <w:rsid w:val="007651B0"/>
    <w:rsid w:val="007653BD"/>
    <w:rsid w:val="00765E3E"/>
    <w:rsid w:val="00766874"/>
    <w:rsid w:val="0076699C"/>
    <w:rsid w:val="00767DAA"/>
    <w:rsid w:val="00770C61"/>
    <w:rsid w:val="00770E25"/>
    <w:rsid w:val="00771518"/>
    <w:rsid w:val="00771B31"/>
    <w:rsid w:val="00772B97"/>
    <w:rsid w:val="00774292"/>
    <w:rsid w:val="0077495E"/>
    <w:rsid w:val="007768B6"/>
    <w:rsid w:val="007770EA"/>
    <w:rsid w:val="007775ED"/>
    <w:rsid w:val="00780C8D"/>
    <w:rsid w:val="0078102D"/>
    <w:rsid w:val="007816F8"/>
    <w:rsid w:val="00781879"/>
    <w:rsid w:val="0078193A"/>
    <w:rsid w:val="00782536"/>
    <w:rsid w:val="00782CB8"/>
    <w:rsid w:val="00782ED1"/>
    <w:rsid w:val="007835AC"/>
    <w:rsid w:val="00783C0F"/>
    <w:rsid w:val="0078473E"/>
    <w:rsid w:val="00785C7C"/>
    <w:rsid w:val="00786AC6"/>
    <w:rsid w:val="00787336"/>
    <w:rsid w:val="007933F4"/>
    <w:rsid w:val="00794A53"/>
    <w:rsid w:val="00794E44"/>
    <w:rsid w:val="00794FD4"/>
    <w:rsid w:val="00795415"/>
    <w:rsid w:val="007958DE"/>
    <w:rsid w:val="00796166"/>
    <w:rsid w:val="007A0D0B"/>
    <w:rsid w:val="007A1BF8"/>
    <w:rsid w:val="007A1CA6"/>
    <w:rsid w:val="007A2601"/>
    <w:rsid w:val="007A27F5"/>
    <w:rsid w:val="007A33E7"/>
    <w:rsid w:val="007A39A9"/>
    <w:rsid w:val="007A49D0"/>
    <w:rsid w:val="007A7050"/>
    <w:rsid w:val="007A7B07"/>
    <w:rsid w:val="007B09F7"/>
    <w:rsid w:val="007B0C19"/>
    <w:rsid w:val="007B1053"/>
    <w:rsid w:val="007B1550"/>
    <w:rsid w:val="007B338D"/>
    <w:rsid w:val="007B3868"/>
    <w:rsid w:val="007B7034"/>
    <w:rsid w:val="007C0120"/>
    <w:rsid w:val="007C0284"/>
    <w:rsid w:val="007C045E"/>
    <w:rsid w:val="007C046E"/>
    <w:rsid w:val="007C1B3D"/>
    <w:rsid w:val="007C25C2"/>
    <w:rsid w:val="007C26EC"/>
    <w:rsid w:val="007C2E4A"/>
    <w:rsid w:val="007C2E76"/>
    <w:rsid w:val="007C32CC"/>
    <w:rsid w:val="007C35F2"/>
    <w:rsid w:val="007C3D7F"/>
    <w:rsid w:val="007C4195"/>
    <w:rsid w:val="007C41E3"/>
    <w:rsid w:val="007C4787"/>
    <w:rsid w:val="007C522C"/>
    <w:rsid w:val="007C5568"/>
    <w:rsid w:val="007C5873"/>
    <w:rsid w:val="007C5EBC"/>
    <w:rsid w:val="007C6471"/>
    <w:rsid w:val="007C67C4"/>
    <w:rsid w:val="007C744D"/>
    <w:rsid w:val="007C78FE"/>
    <w:rsid w:val="007C7C71"/>
    <w:rsid w:val="007D02D6"/>
    <w:rsid w:val="007D0C9D"/>
    <w:rsid w:val="007D24F7"/>
    <w:rsid w:val="007D40DE"/>
    <w:rsid w:val="007D5149"/>
    <w:rsid w:val="007D6997"/>
    <w:rsid w:val="007D6B47"/>
    <w:rsid w:val="007D73D6"/>
    <w:rsid w:val="007E04BD"/>
    <w:rsid w:val="007E086D"/>
    <w:rsid w:val="007E0B83"/>
    <w:rsid w:val="007E0BD0"/>
    <w:rsid w:val="007E1772"/>
    <w:rsid w:val="007E21C5"/>
    <w:rsid w:val="007E22EB"/>
    <w:rsid w:val="007E2E39"/>
    <w:rsid w:val="007E3666"/>
    <w:rsid w:val="007E3D25"/>
    <w:rsid w:val="007E463A"/>
    <w:rsid w:val="007E46CA"/>
    <w:rsid w:val="007E5441"/>
    <w:rsid w:val="007E6E25"/>
    <w:rsid w:val="007F29D0"/>
    <w:rsid w:val="007F52DF"/>
    <w:rsid w:val="007F5382"/>
    <w:rsid w:val="007F5E6F"/>
    <w:rsid w:val="007F6181"/>
    <w:rsid w:val="007F61B9"/>
    <w:rsid w:val="007F77C4"/>
    <w:rsid w:val="00800070"/>
    <w:rsid w:val="00800DAF"/>
    <w:rsid w:val="008020B4"/>
    <w:rsid w:val="00802E6E"/>
    <w:rsid w:val="00803308"/>
    <w:rsid w:val="008033B0"/>
    <w:rsid w:val="008043BA"/>
    <w:rsid w:val="00804B47"/>
    <w:rsid w:val="00804E47"/>
    <w:rsid w:val="008050AA"/>
    <w:rsid w:val="00805E1A"/>
    <w:rsid w:val="00806C0A"/>
    <w:rsid w:val="008071F1"/>
    <w:rsid w:val="008102A0"/>
    <w:rsid w:val="00810E7F"/>
    <w:rsid w:val="00811934"/>
    <w:rsid w:val="00813DF0"/>
    <w:rsid w:val="00814052"/>
    <w:rsid w:val="00814195"/>
    <w:rsid w:val="00814C34"/>
    <w:rsid w:val="00814F98"/>
    <w:rsid w:val="008159D2"/>
    <w:rsid w:val="00815A85"/>
    <w:rsid w:val="008164EF"/>
    <w:rsid w:val="00816837"/>
    <w:rsid w:val="00816B95"/>
    <w:rsid w:val="00817A48"/>
    <w:rsid w:val="00817D9B"/>
    <w:rsid w:val="008209FF"/>
    <w:rsid w:val="0082157F"/>
    <w:rsid w:val="00822B95"/>
    <w:rsid w:val="00822CD5"/>
    <w:rsid w:val="00822EFF"/>
    <w:rsid w:val="00823381"/>
    <w:rsid w:val="008245A1"/>
    <w:rsid w:val="00830D4C"/>
    <w:rsid w:val="008317C2"/>
    <w:rsid w:val="00831881"/>
    <w:rsid w:val="00831CB9"/>
    <w:rsid w:val="00832414"/>
    <w:rsid w:val="00832D15"/>
    <w:rsid w:val="00833151"/>
    <w:rsid w:val="0083339B"/>
    <w:rsid w:val="008343F2"/>
    <w:rsid w:val="008419FC"/>
    <w:rsid w:val="00841A51"/>
    <w:rsid w:val="00843084"/>
    <w:rsid w:val="008440D5"/>
    <w:rsid w:val="00844520"/>
    <w:rsid w:val="00844F2A"/>
    <w:rsid w:val="00845256"/>
    <w:rsid w:val="00847410"/>
    <w:rsid w:val="00847534"/>
    <w:rsid w:val="00847DF0"/>
    <w:rsid w:val="008507DB"/>
    <w:rsid w:val="008507E3"/>
    <w:rsid w:val="008509A5"/>
    <w:rsid w:val="00850EEE"/>
    <w:rsid w:val="008518C7"/>
    <w:rsid w:val="008522B7"/>
    <w:rsid w:val="00852762"/>
    <w:rsid w:val="008532AA"/>
    <w:rsid w:val="00853A94"/>
    <w:rsid w:val="00853CAF"/>
    <w:rsid w:val="00854FF8"/>
    <w:rsid w:val="00856078"/>
    <w:rsid w:val="0085655A"/>
    <w:rsid w:val="0085682B"/>
    <w:rsid w:val="00857D95"/>
    <w:rsid w:val="00861379"/>
    <w:rsid w:val="00861FE7"/>
    <w:rsid w:val="0086266E"/>
    <w:rsid w:val="0086388E"/>
    <w:rsid w:val="00863AD5"/>
    <w:rsid w:val="0087159D"/>
    <w:rsid w:val="008720D9"/>
    <w:rsid w:val="00872DB2"/>
    <w:rsid w:val="00873D9D"/>
    <w:rsid w:val="00874BFC"/>
    <w:rsid w:val="00874D14"/>
    <w:rsid w:val="00874FD5"/>
    <w:rsid w:val="008759B9"/>
    <w:rsid w:val="00875A6F"/>
    <w:rsid w:val="00875B2A"/>
    <w:rsid w:val="008760BE"/>
    <w:rsid w:val="0087709D"/>
    <w:rsid w:val="008774F1"/>
    <w:rsid w:val="00877A0D"/>
    <w:rsid w:val="00880043"/>
    <w:rsid w:val="00880187"/>
    <w:rsid w:val="00881108"/>
    <w:rsid w:val="008812DE"/>
    <w:rsid w:val="0088143C"/>
    <w:rsid w:val="00881C9B"/>
    <w:rsid w:val="0088216E"/>
    <w:rsid w:val="00882B17"/>
    <w:rsid w:val="00882B4C"/>
    <w:rsid w:val="0088477B"/>
    <w:rsid w:val="00884B1E"/>
    <w:rsid w:val="00884DC9"/>
    <w:rsid w:val="00885D92"/>
    <w:rsid w:val="00886477"/>
    <w:rsid w:val="00886726"/>
    <w:rsid w:val="00887E04"/>
    <w:rsid w:val="00892ACC"/>
    <w:rsid w:val="00893502"/>
    <w:rsid w:val="00895B14"/>
    <w:rsid w:val="008962BB"/>
    <w:rsid w:val="008A073F"/>
    <w:rsid w:val="008A1A64"/>
    <w:rsid w:val="008A280D"/>
    <w:rsid w:val="008A2A0C"/>
    <w:rsid w:val="008A3512"/>
    <w:rsid w:val="008A3998"/>
    <w:rsid w:val="008A4583"/>
    <w:rsid w:val="008A522D"/>
    <w:rsid w:val="008A56F2"/>
    <w:rsid w:val="008A66F0"/>
    <w:rsid w:val="008A7F98"/>
    <w:rsid w:val="008B12C9"/>
    <w:rsid w:val="008B2426"/>
    <w:rsid w:val="008B2695"/>
    <w:rsid w:val="008B2CC1"/>
    <w:rsid w:val="008B35C6"/>
    <w:rsid w:val="008B42B2"/>
    <w:rsid w:val="008B474E"/>
    <w:rsid w:val="008B4875"/>
    <w:rsid w:val="008B513C"/>
    <w:rsid w:val="008B56EC"/>
    <w:rsid w:val="008C1157"/>
    <w:rsid w:val="008C1651"/>
    <w:rsid w:val="008C166C"/>
    <w:rsid w:val="008C188E"/>
    <w:rsid w:val="008C27F6"/>
    <w:rsid w:val="008C33A0"/>
    <w:rsid w:val="008C4D5C"/>
    <w:rsid w:val="008C5CBA"/>
    <w:rsid w:val="008C6D4E"/>
    <w:rsid w:val="008C6E73"/>
    <w:rsid w:val="008C759B"/>
    <w:rsid w:val="008C7CE8"/>
    <w:rsid w:val="008C9316"/>
    <w:rsid w:val="008D07DF"/>
    <w:rsid w:val="008D086A"/>
    <w:rsid w:val="008D20ED"/>
    <w:rsid w:val="008D225A"/>
    <w:rsid w:val="008D3D9B"/>
    <w:rsid w:val="008D5BCC"/>
    <w:rsid w:val="008D5C0A"/>
    <w:rsid w:val="008D707F"/>
    <w:rsid w:val="008D7CA6"/>
    <w:rsid w:val="008E1C68"/>
    <w:rsid w:val="008E2194"/>
    <w:rsid w:val="008E25A7"/>
    <w:rsid w:val="008E28DF"/>
    <w:rsid w:val="008E31AA"/>
    <w:rsid w:val="008E3865"/>
    <w:rsid w:val="008E39E4"/>
    <w:rsid w:val="008E3DB2"/>
    <w:rsid w:val="008E3EAA"/>
    <w:rsid w:val="008E49A0"/>
    <w:rsid w:val="008E4A80"/>
    <w:rsid w:val="008E4B1D"/>
    <w:rsid w:val="008E4CEC"/>
    <w:rsid w:val="008E56E2"/>
    <w:rsid w:val="008E646F"/>
    <w:rsid w:val="008F107B"/>
    <w:rsid w:val="008F15DF"/>
    <w:rsid w:val="008F1D74"/>
    <w:rsid w:val="008F3BA7"/>
    <w:rsid w:val="008F4394"/>
    <w:rsid w:val="008F65E2"/>
    <w:rsid w:val="008F70B0"/>
    <w:rsid w:val="008F7836"/>
    <w:rsid w:val="008F7DFD"/>
    <w:rsid w:val="009000A9"/>
    <w:rsid w:val="0090029B"/>
    <w:rsid w:val="0090099D"/>
    <w:rsid w:val="00900F91"/>
    <w:rsid w:val="0090101E"/>
    <w:rsid w:val="009022A7"/>
    <w:rsid w:val="0090318E"/>
    <w:rsid w:val="00903708"/>
    <w:rsid w:val="00904208"/>
    <w:rsid w:val="00904753"/>
    <w:rsid w:val="00904863"/>
    <w:rsid w:val="00904B00"/>
    <w:rsid w:val="009052D2"/>
    <w:rsid w:val="00905FDD"/>
    <w:rsid w:val="00906689"/>
    <w:rsid w:val="00906C0E"/>
    <w:rsid w:val="00906E16"/>
    <w:rsid w:val="009102AD"/>
    <w:rsid w:val="0091036E"/>
    <w:rsid w:val="00910E99"/>
    <w:rsid w:val="00911BF7"/>
    <w:rsid w:val="00912821"/>
    <w:rsid w:val="0091316E"/>
    <w:rsid w:val="00913612"/>
    <w:rsid w:val="009148A8"/>
    <w:rsid w:val="009157A7"/>
    <w:rsid w:val="00917318"/>
    <w:rsid w:val="0091784B"/>
    <w:rsid w:val="00917E81"/>
    <w:rsid w:val="009213EA"/>
    <w:rsid w:val="009222F8"/>
    <w:rsid w:val="0092236E"/>
    <w:rsid w:val="00925AF3"/>
    <w:rsid w:val="00926A08"/>
    <w:rsid w:val="00926BBB"/>
    <w:rsid w:val="009277CA"/>
    <w:rsid w:val="0093068A"/>
    <w:rsid w:val="00931A22"/>
    <w:rsid w:val="0093327D"/>
    <w:rsid w:val="0093344B"/>
    <w:rsid w:val="00935DFC"/>
    <w:rsid w:val="00936E46"/>
    <w:rsid w:val="00936E9B"/>
    <w:rsid w:val="00937ACD"/>
    <w:rsid w:val="009407C8"/>
    <w:rsid w:val="00940E1D"/>
    <w:rsid w:val="00940FF0"/>
    <w:rsid w:val="00941326"/>
    <w:rsid w:val="009427EA"/>
    <w:rsid w:val="00943123"/>
    <w:rsid w:val="00943DE7"/>
    <w:rsid w:val="00944FC3"/>
    <w:rsid w:val="0094708E"/>
    <w:rsid w:val="00947B6F"/>
    <w:rsid w:val="00950F92"/>
    <w:rsid w:val="00951C84"/>
    <w:rsid w:val="009528EE"/>
    <w:rsid w:val="009551D0"/>
    <w:rsid w:val="00955558"/>
    <w:rsid w:val="00955933"/>
    <w:rsid w:val="0095622F"/>
    <w:rsid w:val="009576E9"/>
    <w:rsid w:val="00957C70"/>
    <w:rsid w:val="00960D18"/>
    <w:rsid w:val="0096214C"/>
    <w:rsid w:val="00963E2B"/>
    <w:rsid w:val="00963F45"/>
    <w:rsid w:val="00964059"/>
    <w:rsid w:val="0096443B"/>
    <w:rsid w:val="00964549"/>
    <w:rsid w:val="00965778"/>
    <w:rsid w:val="009657B8"/>
    <w:rsid w:val="009657E1"/>
    <w:rsid w:val="00966C82"/>
    <w:rsid w:val="00967151"/>
    <w:rsid w:val="00967167"/>
    <w:rsid w:val="00970CBD"/>
    <w:rsid w:val="00970E5C"/>
    <w:rsid w:val="00971E17"/>
    <w:rsid w:val="00972E0D"/>
    <w:rsid w:val="009730C2"/>
    <w:rsid w:val="009744F1"/>
    <w:rsid w:val="00975440"/>
    <w:rsid w:val="00975B44"/>
    <w:rsid w:val="00976542"/>
    <w:rsid w:val="00976CAB"/>
    <w:rsid w:val="00981C98"/>
    <w:rsid w:val="009823B9"/>
    <w:rsid w:val="00982510"/>
    <w:rsid w:val="00982B07"/>
    <w:rsid w:val="00983146"/>
    <w:rsid w:val="009849B3"/>
    <w:rsid w:val="00985454"/>
    <w:rsid w:val="00985A8B"/>
    <w:rsid w:val="009860D6"/>
    <w:rsid w:val="00986982"/>
    <w:rsid w:val="00986CBB"/>
    <w:rsid w:val="00987566"/>
    <w:rsid w:val="00987E44"/>
    <w:rsid w:val="00991F21"/>
    <w:rsid w:val="0099237B"/>
    <w:rsid w:val="00992A11"/>
    <w:rsid w:val="00993226"/>
    <w:rsid w:val="00993E68"/>
    <w:rsid w:val="009945EB"/>
    <w:rsid w:val="00994665"/>
    <w:rsid w:val="00994799"/>
    <w:rsid w:val="00994D04"/>
    <w:rsid w:val="00996122"/>
    <w:rsid w:val="00996BB3"/>
    <w:rsid w:val="009A0481"/>
    <w:rsid w:val="009A05D3"/>
    <w:rsid w:val="009A1609"/>
    <w:rsid w:val="009A1B45"/>
    <w:rsid w:val="009A2EEB"/>
    <w:rsid w:val="009A3F79"/>
    <w:rsid w:val="009A48C7"/>
    <w:rsid w:val="009A4A38"/>
    <w:rsid w:val="009A6893"/>
    <w:rsid w:val="009A7675"/>
    <w:rsid w:val="009A7EB7"/>
    <w:rsid w:val="009B10BC"/>
    <w:rsid w:val="009B19B9"/>
    <w:rsid w:val="009B207D"/>
    <w:rsid w:val="009B3461"/>
    <w:rsid w:val="009B3C96"/>
    <w:rsid w:val="009B42D2"/>
    <w:rsid w:val="009B5115"/>
    <w:rsid w:val="009B602F"/>
    <w:rsid w:val="009B7A3F"/>
    <w:rsid w:val="009B7D47"/>
    <w:rsid w:val="009C02BA"/>
    <w:rsid w:val="009C0920"/>
    <w:rsid w:val="009C0942"/>
    <w:rsid w:val="009C17C9"/>
    <w:rsid w:val="009C2358"/>
    <w:rsid w:val="009C3967"/>
    <w:rsid w:val="009C581C"/>
    <w:rsid w:val="009C5AB2"/>
    <w:rsid w:val="009C6A11"/>
    <w:rsid w:val="009C6E97"/>
    <w:rsid w:val="009D178F"/>
    <w:rsid w:val="009D1AFD"/>
    <w:rsid w:val="009D1B97"/>
    <w:rsid w:val="009D2466"/>
    <w:rsid w:val="009D385E"/>
    <w:rsid w:val="009D44C6"/>
    <w:rsid w:val="009D465C"/>
    <w:rsid w:val="009D4AB6"/>
    <w:rsid w:val="009D4D40"/>
    <w:rsid w:val="009D5361"/>
    <w:rsid w:val="009D5F37"/>
    <w:rsid w:val="009D721E"/>
    <w:rsid w:val="009D7DA9"/>
    <w:rsid w:val="009E1F3E"/>
    <w:rsid w:val="009E32E6"/>
    <w:rsid w:val="009E3917"/>
    <w:rsid w:val="009E456E"/>
    <w:rsid w:val="009E49F2"/>
    <w:rsid w:val="009E545F"/>
    <w:rsid w:val="009F18A0"/>
    <w:rsid w:val="009F1BFA"/>
    <w:rsid w:val="009F208B"/>
    <w:rsid w:val="009F27D3"/>
    <w:rsid w:val="009F2B76"/>
    <w:rsid w:val="009F3301"/>
    <w:rsid w:val="009F5935"/>
    <w:rsid w:val="009F656F"/>
    <w:rsid w:val="009F68C4"/>
    <w:rsid w:val="009F68F7"/>
    <w:rsid w:val="009F7F2B"/>
    <w:rsid w:val="00A00073"/>
    <w:rsid w:val="00A0016D"/>
    <w:rsid w:val="00A001C3"/>
    <w:rsid w:val="00A0075C"/>
    <w:rsid w:val="00A00EC9"/>
    <w:rsid w:val="00A0161D"/>
    <w:rsid w:val="00A01E07"/>
    <w:rsid w:val="00A02B51"/>
    <w:rsid w:val="00A032AB"/>
    <w:rsid w:val="00A03876"/>
    <w:rsid w:val="00A059CF"/>
    <w:rsid w:val="00A065F3"/>
    <w:rsid w:val="00A068AA"/>
    <w:rsid w:val="00A0715E"/>
    <w:rsid w:val="00A0760B"/>
    <w:rsid w:val="00A07F40"/>
    <w:rsid w:val="00A100C8"/>
    <w:rsid w:val="00A106AC"/>
    <w:rsid w:val="00A10910"/>
    <w:rsid w:val="00A10AFF"/>
    <w:rsid w:val="00A10D60"/>
    <w:rsid w:val="00A1373B"/>
    <w:rsid w:val="00A13902"/>
    <w:rsid w:val="00A13AE0"/>
    <w:rsid w:val="00A13CE0"/>
    <w:rsid w:val="00A14820"/>
    <w:rsid w:val="00A14F9B"/>
    <w:rsid w:val="00A170E8"/>
    <w:rsid w:val="00A172AD"/>
    <w:rsid w:val="00A1734B"/>
    <w:rsid w:val="00A20A18"/>
    <w:rsid w:val="00A20D7F"/>
    <w:rsid w:val="00A2207B"/>
    <w:rsid w:val="00A2220D"/>
    <w:rsid w:val="00A241EA"/>
    <w:rsid w:val="00A2487C"/>
    <w:rsid w:val="00A24B8D"/>
    <w:rsid w:val="00A24DB8"/>
    <w:rsid w:val="00A25AAA"/>
    <w:rsid w:val="00A33B1D"/>
    <w:rsid w:val="00A356D9"/>
    <w:rsid w:val="00A35DB7"/>
    <w:rsid w:val="00A366B7"/>
    <w:rsid w:val="00A367FE"/>
    <w:rsid w:val="00A36F76"/>
    <w:rsid w:val="00A371AF"/>
    <w:rsid w:val="00A37A86"/>
    <w:rsid w:val="00A40572"/>
    <w:rsid w:val="00A4275C"/>
    <w:rsid w:val="00A42BD7"/>
    <w:rsid w:val="00A43AB6"/>
    <w:rsid w:val="00A43E25"/>
    <w:rsid w:val="00A4499F"/>
    <w:rsid w:val="00A450B1"/>
    <w:rsid w:val="00A451F2"/>
    <w:rsid w:val="00A453A1"/>
    <w:rsid w:val="00A45534"/>
    <w:rsid w:val="00A46712"/>
    <w:rsid w:val="00A47442"/>
    <w:rsid w:val="00A50FD0"/>
    <w:rsid w:val="00A53EC3"/>
    <w:rsid w:val="00A54560"/>
    <w:rsid w:val="00A54A03"/>
    <w:rsid w:val="00A56108"/>
    <w:rsid w:val="00A5766A"/>
    <w:rsid w:val="00A57F1B"/>
    <w:rsid w:val="00A6028A"/>
    <w:rsid w:val="00A60C62"/>
    <w:rsid w:val="00A63132"/>
    <w:rsid w:val="00A632F7"/>
    <w:rsid w:val="00A6389B"/>
    <w:rsid w:val="00A64821"/>
    <w:rsid w:val="00A64ABA"/>
    <w:rsid w:val="00A650C6"/>
    <w:rsid w:val="00A66E2A"/>
    <w:rsid w:val="00A67040"/>
    <w:rsid w:val="00A67611"/>
    <w:rsid w:val="00A67839"/>
    <w:rsid w:val="00A73DEA"/>
    <w:rsid w:val="00A74067"/>
    <w:rsid w:val="00A746A5"/>
    <w:rsid w:val="00A74F8D"/>
    <w:rsid w:val="00A75CD2"/>
    <w:rsid w:val="00A75DB3"/>
    <w:rsid w:val="00A76766"/>
    <w:rsid w:val="00A76FBA"/>
    <w:rsid w:val="00A779F0"/>
    <w:rsid w:val="00A77BBE"/>
    <w:rsid w:val="00A80BCD"/>
    <w:rsid w:val="00A81465"/>
    <w:rsid w:val="00A81D74"/>
    <w:rsid w:val="00A82268"/>
    <w:rsid w:val="00A82AC3"/>
    <w:rsid w:val="00A82D31"/>
    <w:rsid w:val="00A832D9"/>
    <w:rsid w:val="00A84856"/>
    <w:rsid w:val="00A84E1E"/>
    <w:rsid w:val="00A85985"/>
    <w:rsid w:val="00A860D8"/>
    <w:rsid w:val="00A867CC"/>
    <w:rsid w:val="00A86ABD"/>
    <w:rsid w:val="00A87206"/>
    <w:rsid w:val="00A877F8"/>
    <w:rsid w:val="00A87D0C"/>
    <w:rsid w:val="00A911F4"/>
    <w:rsid w:val="00A914FC"/>
    <w:rsid w:val="00A93CEC"/>
    <w:rsid w:val="00A94FF8"/>
    <w:rsid w:val="00A954FB"/>
    <w:rsid w:val="00A9591E"/>
    <w:rsid w:val="00A961D9"/>
    <w:rsid w:val="00A96320"/>
    <w:rsid w:val="00AA07D8"/>
    <w:rsid w:val="00AA1A16"/>
    <w:rsid w:val="00AA3A51"/>
    <w:rsid w:val="00AA3CDD"/>
    <w:rsid w:val="00AA3F22"/>
    <w:rsid w:val="00AA5548"/>
    <w:rsid w:val="00AA5F39"/>
    <w:rsid w:val="00AA62B1"/>
    <w:rsid w:val="00AA6B74"/>
    <w:rsid w:val="00AA6C1D"/>
    <w:rsid w:val="00AA6CF8"/>
    <w:rsid w:val="00AA7B8D"/>
    <w:rsid w:val="00AB2F1B"/>
    <w:rsid w:val="00AB35AD"/>
    <w:rsid w:val="00AB466C"/>
    <w:rsid w:val="00AB46AA"/>
    <w:rsid w:val="00AB5593"/>
    <w:rsid w:val="00AB56D6"/>
    <w:rsid w:val="00AB60E2"/>
    <w:rsid w:val="00AB6736"/>
    <w:rsid w:val="00AB6942"/>
    <w:rsid w:val="00AC1E2D"/>
    <w:rsid w:val="00AC37BF"/>
    <w:rsid w:val="00AC43BD"/>
    <w:rsid w:val="00AC43C5"/>
    <w:rsid w:val="00AC49AF"/>
    <w:rsid w:val="00AC4C25"/>
    <w:rsid w:val="00AC4CC9"/>
    <w:rsid w:val="00AC6074"/>
    <w:rsid w:val="00AC64BE"/>
    <w:rsid w:val="00AC6617"/>
    <w:rsid w:val="00AC66FC"/>
    <w:rsid w:val="00AC7374"/>
    <w:rsid w:val="00AC7D8D"/>
    <w:rsid w:val="00AD0350"/>
    <w:rsid w:val="00AD065D"/>
    <w:rsid w:val="00AD11CD"/>
    <w:rsid w:val="00AD1B54"/>
    <w:rsid w:val="00AD2407"/>
    <w:rsid w:val="00AD283D"/>
    <w:rsid w:val="00AD3CC4"/>
    <w:rsid w:val="00AD48A8"/>
    <w:rsid w:val="00AD5F8C"/>
    <w:rsid w:val="00AE002B"/>
    <w:rsid w:val="00AE1263"/>
    <w:rsid w:val="00AE2E34"/>
    <w:rsid w:val="00AE3BFD"/>
    <w:rsid w:val="00AE452B"/>
    <w:rsid w:val="00AE4D9A"/>
    <w:rsid w:val="00AE50E1"/>
    <w:rsid w:val="00AE5598"/>
    <w:rsid w:val="00AE5853"/>
    <w:rsid w:val="00AE5950"/>
    <w:rsid w:val="00AE671E"/>
    <w:rsid w:val="00AE74D2"/>
    <w:rsid w:val="00AE77CB"/>
    <w:rsid w:val="00AE7BE9"/>
    <w:rsid w:val="00AE88C6"/>
    <w:rsid w:val="00AF07ED"/>
    <w:rsid w:val="00AF1044"/>
    <w:rsid w:val="00AF145A"/>
    <w:rsid w:val="00AF190D"/>
    <w:rsid w:val="00AF238B"/>
    <w:rsid w:val="00AF2DCA"/>
    <w:rsid w:val="00AF301A"/>
    <w:rsid w:val="00AF32EF"/>
    <w:rsid w:val="00AF3413"/>
    <w:rsid w:val="00AF4349"/>
    <w:rsid w:val="00AF4C84"/>
    <w:rsid w:val="00AF71EC"/>
    <w:rsid w:val="00B00033"/>
    <w:rsid w:val="00B011C6"/>
    <w:rsid w:val="00B02143"/>
    <w:rsid w:val="00B03441"/>
    <w:rsid w:val="00B1077F"/>
    <w:rsid w:val="00B110A3"/>
    <w:rsid w:val="00B11BFC"/>
    <w:rsid w:val="00B1340A"/>
    <w:rsid w:val="00B13651"/>
    <w:rsid w:val="00B15D66"/>
    <w:rsid w:val="00B17B6E"/>
    <w:rsid w:val="00B20AF4"/>
    <w:rsid w:val="00B211E5"/>
    <w:rsid w:val="00B214AD"/>
    <w:rsid w:val="00B21CF3"/>
    <w:rsid w:val="00B2291E"/>
    <w:rsid w:val="00B229B3"/>
    <w:rsid w:val="00B22D32"/>
    <w:rsid w:val="00B23DDE"/>
    <w:rsid w:val="00B2425C"/>
    <w:rsid w:val="00B31C2B"/>
    <w:rsid w:val="00B32D34"/>
    <w:rsid w:val="00B3361C"/>
    <w:rsid w:val="00B347BD"/>
    <w:rsid w:val="00B351EE"/>
    <w:rsid w:val="00B36671"/>
    <w:rsid w:val="00B3740B"/>
    <w:rsid w:val="00B37591"/>
    <w:rsid w:val="00B40B8D"/>
    <w:rsid w:val="00B42986"/>
    <w:rsid w:val="00B42C67"/>
    <w:rsid w:val="00B42D86"/>
    <w:rsid w:val="00B43826"/>
    <w:rsid w:val="00B44ADF"/>
    <w:rsid w:val="00B45930"/>
    <w:rsid w:val="00B466F3"/>
    <w:rsid w:val="00B46A92"/>
    <w:rsid w:val="00B46ABD"/>
    <w:rsid w:val="00B46FB9"/>
    <w:rsid w:val="00B47623"/>
    <w:rsid w:val="00B47E14"/>
    <w:rsid w:val="00B50538"/>
    <w:rsid w:val="00B50B60"/>
    <w:rsid w:val="00B511F0"/>
    <w:rsid w:val="00B514E4"/>
    <w:rsid w:val="00B52DB9"/>
    <w:rsid w:val="00B5302D"/>
    <w:rsid w:val="00B543DA"/>
    <w:rsid w:val="00B5474F"/>
    <w:rsid w:val="00B54AC9"/>
    <w:rsid w:val="00B5585B"/>
    <w:rsid w:val="00B5693F"/>
    <w:rsid w:val="00B56A37"/>
    <w:rsid w:val="00B56D33"/>
    <w:rsid w:val="00B579E0"/>
    <w:rsid w:val="00B57C13"/>
    <w:rsid w:val="00B57EC4"/>
    <w:rsid w:val="00B619C5"/>
    <w:rsid w:val="00B626E2"/>
    <w:rsid w:val="00B63729"/>
    <w:rsid w:val="00B63827"/>
    <w:rsid w:val="00B63B43"/>
    <w:rsid w:val="00B65ED7"/>
    <w:rsid w:val="00B66855"/>
    <w:rsid w:val="00B66D20"/>
    <w:rsid w:val="00B67524"/>
    <w:rsid w:val="00B675DC"/>
    <w:rsid w:val="00B6773C"/>
    <w:rsid w:val="00B7036C"/>
    <w:rsid w:val="00B70373"/>
    <w:rsid w:val="00B70801"/>
    <w:rsid w:val="00B70EBA"/>
    <w:rsid w:val="00B71D21"/>
    <w:rsid w:val="00B7333C"/>
    <w:rsid w:val="00B745B6"/>
    <w:rsid w:val="00B75706"/>
    <w:rsid w:val="00B75881"/>
    <w:rsid w:val="00B76361"/>
    <w:rsid w:val="00B77615"/>
    <w:rsid w:val="00B77639"/>
    <w:rsid w:val="00B77B09"/>
    <w:rsid w:val="00B77CF8"/>
    <w:rsid w:val="00B803EE"/>
    <w:rsid w:val="00B81420"/>
    <w:rsid w:val="00B81DDC"/>
    <w:rsid w:val="00B821BD"/>
    <w:rsid w:val="00B82305"/>
    <w:rsid w:val="00B84E75"/>
    <w:rsid w:val="00B866E0"/>
    <w:rsid w:val="00B86EAD"/>
    <w:rsid w:val="00B90749"/>
    <w:rsid w:val="00B91991"/>
    <w:rsid w:val="00B91A1C"/>
    <w:rsid w:val="00B91AF5"/>
    <w:rsid w:val="00B91FD1"/>
    <w:rsid w:val="00B94695"/>
    <w:rsid w:val="00B94FB9"/>
    <w:rsid w:val="00B95645"/>
    <w:rsid w:val="00B964F0"/>
    <w:rsid w:val="00B96A15"/>
    <w:rsid w:val="00B96EB3"/>
    <w:rsid w:val="00B96F40"/>
    <w:rsid w:val="00B97BE8"/>
    <w:rsid w:val="00BA0C27"/>
    <w:rsid w:val="00BA0E65"/>
    <w:rsid w:val="00BA36F1"/>
    <w:rsid w:val="00BA5037"/>
    <w:rsid w:val="00BA52F1"/>
    <w:rsid w:val="00BA64AE"/>
    <w:rsid w:val="00BA6C9E"/>
    <w:rsid w:val="00BB03A0"/>
    <w:rsid w:val="00BB0EF3"/>
    <w:rsid w:val="00BB14B1"/>
    <w:rsid w:val="00BB245F"/>
    <w:rsid w:val="00BB278C"/>
    <w:rsid w:val="00BB2C8E"/>
    <w:rsid w:val="00BB7C2D"/>
    <w:rsid w:val="00BC0C93"/>
    <w:rsid w:val="00BC119F"/>
    <w:rsid w:val="00BC2869"/>
    <w:rsid w:val="00BC29A2"/>
    <w:rsid w:val="00BC4238"/>
    <w:rsid w:val="00BC5967"/>
    <w:rsid w:val="00BC59A7"/>
    <w:rsid w:val="00BC77AF"/>
    <w:rsid w:val="00BD050C"/>
    <w:rsid w:val="00BD1850"/>
    <w:rsid w:val="00BD2264"/>
    <w:rsid w:val="00BD22A9"/>
    <w:rsid w:val="00BD25DA"/>
    <w:rsid w:val="00BD297A"/>
    <w:rsid w:val="00BD330F"/>
    <w:rsid w:val="00BD4FD7"/>
    <w:rsid w:val="00BD51AF"/>
    <w:rsid w:val="00BD56B3"/>
    <w:rsid w:val="00BD663A"/>
    <w:rsid w:val="00BD7597"/>
    <w:rsid w:val="00BE049C"/>
    <w:rsid w:val="00BE0ED3"/>
    <w:rsid w:val="00BE1B9F"/>
    <w:rsid w:val="00BE26D8"/>
    <w:rsid w:val="00BE3B4C"/>
    <w:rsid w:val="00BE440B"/>
    <w:rsid w:val="00BE497B"/>
    <w:rsid w:val="00BE5311"/>
    <w:rsid w:val="00BE5C6D"/>
    <w:rsid w:val="00BE72EC"/>
    <w:rsid w:val="00BF112D"/>
    <w:rsid w:val="00BF1137"/>
    <w:rsid w:val="00BF1AE2"/>
    <w:rsid w:val="00BF1F9C"/>
    <w:rsid w:val="00C00BCF"/>
    <w:rsid w:val="00C01349"/>
    <w:rsid w:val="00C01EE0"/>
    <w:rsid w:val="00C01FDA"/>
    <w:rsid w:val="00C032CA"/>
    <w:rsid w:val="00C03C8F"/>
    <w:rsid w:val="00C047E0"/>
    <w:rsid w:val="00C05448"/>
    <w:rsid w:val="00C056B8"/>
    <w:rsid w:val="00C05D04"/>
    <w:rsid w:val="00C10F23"/>
    <w:rsid w:val="00C11C1E"/>
    <w:rsid w:val="00C137BA"/>
    <w:rsid w:val="00C137FD"/>
    <w:rsid w:val="00C13EF4"/>
    <w:rsid w:val="00C14BC9"/>
    <w:rsid w:val="00C14E41"/>
    <w:rsid w:val="00C15069"/>
    <w:rsid w:val="00C15C06"/>
    <w:rsid w:val="00C160BC"/>
    <w:rsid w:val="00C1621D"/>
    <w:rsid w:val="00C200F1"/>
    <w:rsid w:val="00C208D6"/>
    <w:rsid w:val="00C214FF"/>
    <w:rsid w:val="00C22D24"/>
    <w:rsid w:val="00C23799"/>
    <w:rsid w:val="00C2388D"/>
    <w:rsid w:val="00C242D4"/>
    <w:rsid w:val="00C249B1"/>
    <w:rsid w:val="00C252F2"/>
    <w:rsid w:val="00C25A0E"/>
    <w:rsid w:val="00C272BB"/>
    <w:rsid w:val="00C277DA"/>
    <w:rsid w:val="00C309C2"/>
    <w:rsid w:val="00C30FF3"/>
    <w:rsid w:val="00C3176C"/>
    <w:rsid w:val="00C33FA3"/>
    <w:rsid w:val="00C34014"/>
    <w:rsid w:val="00C34C87"/>
    <w:rsid w:val="00C37D4E"/>
    <w:rsid w:val="00C403F0"/>
    <w:rsid w:val="00C40764"/>
    <w:rsid w:val="00C40AD3"/>
    <w:rsid w:val="00C44D9C"/>
    <w:rsid w:val="00C451F3"/>
    <w:rsid w:val="00C4752C"/>
    <w:rsid w:val="00C47E2E"/>
    <w:rsid w:val="00C50157"/>
    <w:rsid w:val="00C50D18"/>
    <w:rsid w:val="00C50E57"/>
    <w:rsid w:val="00C51C73"/>
    <w:rsid w:val="00C52EED"/>
    <w:rsid w:val="00C531F9"/>
    <w:rsid w:val="00C53CA4"/>
    <w:rsid w:val="00C54718"/>
    <w:rsid w:val="00C55011"/>
    <w:rsid w:val="00C550C6"/>
    <w:rsid w:val="00C558A7"/>
    <w:rsid w:val="00C55C48"/>
    <w:rsid w:val="00C56316"/>
    <w:rsid w:val="00C56683"/>
    <w:rsid w:val="00C568CB"/>
    <w:rsid w:val="00C5749F"/>
    <w:rsid w:val="00C60232"/>
    <w:rsid w:val="00C602B5"/>
    <w:rsid w:val="00C60772"/>
    <w:rsid w:val="00C60D39"/>
    <w:rsid w:val="00C61817"/>
    <w:rsid w:val="00C61FAB"/>
    <w:rsid w:val="00C625DD"/>
    <w:rsid w:val="00C62F27"/>
    <w:rsid w:val="00C63F0A"/>
    <w:rsid w:val="00C64E7F"/>
    <w:rsid w:val="00C66251"/>
    <w:rsid w:val="00C676C4"/>
    <w:rsid w:val="00C73A42"/>
    <w:rsid w:val="00C73AD1"/>
    <w:rsid w:val="00C7476A"/>
    <w:rsid w:val="00C74C1B"/>
    <w:rsid w:val="00C75166"/>
    <w:rsid w:val="00C776B3"/>
    <w:rsid w:val="00C7793E"/>
    <w:rsid w:val="00C8047E"/>
    <w:rsid w:val="00C81643"/>
    <w:rsid w:val="00C81E0A"/>
    <w:rsid w:val="00C826A2"/>
    <w:rsid w:val="00C82A04"/>
    <w:rsid w:val="00C82B65"/>
    <w:rsid w:val="00C82B95"/>
    <w:rsid w:val="00C83096"/>
    <w:rsid w:val="00C83173"/>
    <w:rsid w:val="00C8516C"/>
    <w:rsid w:val="00C85AC8"/>
    <w:rsid w:val="00C86039"/>
    <w:rsid w:val="00C8757A"/>
    <w:rsid w:val="00C915D5"/>
    <w:rsid w:val="00C93A36"/>
    <w:rsid w:val="00C9482C"/>
    <w:rsid w:val="00C96548"/>
    <w:rsid w:val="00C9669C"/>
    <w:rsid w:val="00C9698A"/>
    <w:rsid w:val="00C96B98"/>
    <w:rsid w:val="00C97B7A"/>
    <w:rsid w:val="00CA1B75"/>
    <w:rsid w:val="00CA280B"/>
    <w:rsid w:val="00CA3366"/>
    <w:rsid w:val="00CA3750"/>
    <w:rsid w:val="00CA43BC"/>
    <w:rsid w:val="00CA543B"/>
    <w:rsid w:val="00CA56E2"/>
    <w:rsid w:val="00CA58FF"/>
    <w:rsid w:val="00CA5E27"/>
    <w:rsid w:val="00CA647E"/>
    <w:rsid w:val="00CA6CCE"/>
    <w:rsid w:val="00CA74AE"/>
    <w:rsid w:val="00CB1942"/>
    <w:rsid w:val="00CB21F9"/>
    <w:rsid w:val="00CB2517"/>
    <w:rsid w:val="00CB2C12"/>
    <w:rsid w:val="00CB2EEA"/>
    <w:rsid w:val="00CB3532"/>
    <w:rsid w:val="00CB4626"/>
    <w:rsid w:val="00CB51D7"/>
    <w:rsid w:val="00CB5261"/>
    <w:rsid w:val="00CB5AC7"/>
    <w:rsid w:val="00CB6FD2"/>
    <w:rsid w:val="00CB720A"/>
    <w:rsid w:val="00CC1EC7"/>
    <w:rsid w:val="00CC20C6"/>
    <w:rsid w:val="00CC22BB"/>
    <w:rsid w:val="00CC2E2C"/>
    <w:rsid w:val="00CC689B"/>
    <w:rsid w:val="00CD001B"/>
    <w:rsid w:val="00CD0C8A"/>
    <w:rsid w:val="00CD273E"/>
    <w:rsid w:val="00CD46F0"/>
    <w:rsid w:val="00CD530C"/>
    <w:rsid w:val="00CD58CA"/>
    <w:rsid w:val="00CD6425"/>
    <w:rsid w:val="00CD7C63"/>
    <w:rsid w:val="00CE0DA9"/>
    <w:rsid w:val="00CE389D"/>
    <w:rsid w:val="00CE5247"/>
    <w:rsid w:val="00CE55A4"/>
    <w:rsid w:val="00CE68B7"/>
    <w:rsid w:val="00CF02BC"/>
    <w:rsid w:val="00CF09A0"/>
    <w:rsid w:val="00CF1B74"/>
    <w:rsid w:val="00CF2AE4"/>
    <w:rsid w:val="00CF475A"/>
    <w:rsid w:val="00CF5212"/>
    <w:rsid w:val="00CF5463"/>
    <w:rsid w:val="00CF6BDD"/>
    <w:rsid w:val="00CF765A"/>
    <w:rsid w:val="00CF7A20"/>
    <w:rsid w:val="00D003C4"/>
    <w:rsid w:val="00D020D6"/>
    <w:rsid w:val="00D02738"/>
    <w:rsid w:val="00D02A09"/>
    <w:rsid w:val="00D0320B"/>
    <w:rsid w:val="00D03959"/>
    <w:rsid w:val="00D0402C"/>
    <w:rsid w:val="00D0405E"/>
    <w:rsid w:val="00D041C7"/>
    <w:rsid w:val="00D048BB"/>
    <w:rsid w:val="00D0509F"/>
    <w:rsid w:val="00D05F9B"/>
    <w:rsid w:val="00D077F2"/>
    <w:rsid w:val="00D0783A"/>
    <w:rsid w:val="00D07EFD"/>
    <w:rsid w:val="00D1075D"/>
    <w:rsid w:val="00D10839"/>
    <w:rsid w:val="00D109E7"/>
    <w:rsid w:val="00D12632"/>
    <w:rsid w:val="00D13BB2"/>
    <w:rsid w:val="00D15225"/>
    <w:rsid w:val="00D154E4"/>
    <w:rsid w:val="00D15C5B"/>
    <w:rsid w:val="00D1641B"/>
    <w:rsid w:val="00D16ACD"/>
    <w:rsid w:val="00D17084"/>
    <w:rsid w:val="00D17936"/>
    <w:rsid w:val="00D17AF5"/>
    <w:rsid w:val="00D17BC0"/>
    <w:rsid w:val="00D2227E"/>
    <w:rsid w:val="00D226A5"/>
    <w:rsid w:val="00D2460A"/>
    <w:rsid w:val="00D24A44"/>
    <w:rsid w:val="00D24AF2"/>
    <w:rsid w:val="00D25EE2"/>
    <w:rsid w:val="00D302E7"/>
    <w:rsid w:val="00D31959"/>
    <w:rsid w:val="00D31A24"/>
    <w:rsid w:val="00D31C8C"/>
    <w:rsid w:val="00D322BF"/>
    <w:rsid w:val="00D3255E"/>
    <w:rsid w:val="00D32FDC"/>
    <w:rsid w:val="00D33928"/>
    <w:rsid w:val="00D34DA7"/>
    <w:rsid w:val="00D34E1D"/>
    <w:rsid w:val="00D350CF"/>
    <w:rsid w:val="00D35244"/>
    <w:rsid w:val="00D3566F"/>
    <w:rsid w:val="00D35C83"/>
    <w:rsid w:val="00D4013A"/>
    <w:rsid w:val="00D40228"/>
    <w:rsid w:val="00D40302"/>
    <w:rsid w:val="00D40708"/>
    <w:rsid w:val="00D41311"/>
    <w:rsid w:val="00D4286F"/>
    <w:rsid w:val="00D428D9"/>
    <w:rsid w:val="00D42D73"/>
    <w:rsid w:val="00D431FD"/>
    <w:rsid w:val="00D43792"/>
    <w:rsid w:val="00D43EAB"/>
    <w:rsid w:val="00D44C95"/>
    <w:rsid w:val="00D44D96"/>
    <w:rsid w:val="00D44F3D"/>
    <w:rsid w:val="00D4535A"/>
    <w:rsid w:val="00D468AF"/>
    <w:rsid w:val="00D50638"/>
    <w:rsid w:val="00D50FD3"/>
    <w:rsid w:val="00D55039"/>
    <w:rsid w:val="00D550E8"/>
    <w:rsid w:val="00D5594D"/>
    <w:rsid w:val="00D56F6A"/>
    <w:rsid w:val="00D56FEC"/>
    <w:rsid w:val="00D57AA2"/>
    <w:rsid w:val="00D60483"/>
    <w:rsid w:val="00D609D1"/>
    <w:rsid w:val="00D60AA4"/>
    <w:rsid w:val="00D60F34"/>
    <w:rsid w:val="00D61290"/>
    <w:rsid w:val="00D6185B"/>
    <w:rsid w:val="00D61D63"/>
    <w:rsid w:val="00D64B18"/>
    <w:rsid w:val="00D651A7"/>
    <w:rsid w:val="00D66541"/>
    <w:rsid w:val="00D678AD"/>
    <w:rsid w:val="00D71F66"/>
    <w:rsid w:val="00D728E6"/>
    <w:rsid w:val="00D73021"/>
    <w:rsid w:val="00D738CC"/>
    <w:rsid w:val="00D740D1"/>
    <w:rsid w:val="00D74B9C"/>
    <w:rsid w:val="00D767D0"/>
    <w:rsid w:val="00D76F2E"/>
    <w:rsid w:val="00D770FB"/>
    <w:rsid w:val="00D80585"/>
    <w:rsid w:val="00D818D3"/>
    <w:rsid w:val="00D81CDB"/>
    <w:rsid w:val="00D8386F"/>
    <w:rsid w:val="00D84553"/>
    <w:rsid w:val="00D85AF1"/>
    <w:rsid w:val="00D85CD9"/>
    <w:rsid w:val="00D860BF"/>
    <w:rsid w:val="00D87711"/>
    <w:rsid w:val="00D87B21"/>
    <w:rsid w:val="00D87D08"/>
    <w:rsid w:val="00D90366"/>
    <w:rsid w:val="00D909C7"/>
    <w:rsid w:val="00D915ED"/>
    <w:rsid w:val="00D91742"/>
    <w:rsid w:val="00D92BFD"/>
    <w:rsid w:val="00D93039"/>
    <w:rsid w:val="00D93A5D"/>
    <w:rsid w:val="00D9443A"/>
    <w:rsid w:val="00D950A2"/>
    <w:rsid w:val="00D957CE"/>
    <w:rsid w:val="00D975EA"/>
    <w:rsid w:val="00DA0B63"/>
    <w:rsid w:val="00DA0DBA"/>
    <w:rsid w:val="00DA0F88"/>
    <w:rsid w:val="00DA1399"/>
    <w:rsid w:val="00DA151D"/>
    <w:rsid w:val="00DA220F"/>
    <w:rsid w:val="00DA41E3"/>
    <w:rsid w:val="00DA41E9"/>
    <w:rsid w:val="00DA447F"/>
    <w:rsid w:val="00DA4BBF"/>
    <w:rsid w:val="00DA53BA"/>
    <w:rsid w:val="00DA62F8"/>
    <w:rsid w:val="00DA64B1"/>
    <w:rsid w:val="00DA7810"/>
    <w:rsid w:val="00DA792E"/>
    <w:rsid w:val="00DA7E25"/>
    <w:rsid w:val="00DB07E6"/>
    <w:rsid w:val="00DB272B"/>
    <w:rsid w:val="00DB2A29"/>
    <w:rsid w:val="00DB43A4"/>
    <w:rsid w:val="00DB49A4"/>
    <w:rsid w:val="00DB5537"/>
    <w:rsid w:val="00DB5F4C"/>
    <w:rsid w:val="00DB60F7"/>
    <w:rsid w:val="00DC04B7"/>
    <w:rsid w:val="00DC04DF"/>
    <w:rsid w:val="00DC139B"/>
    <w:rsid w:val="00DC151B"/>
    <w:rsid w:val="00DC1A68"/>
    <w:rsid w:val="00DC29E7"/>
    <w:rsid w:val="00DC38FC"/>
    <w:rsid w:val="00DC5720"/>
    <w:rsid w:val="00DC6263"/>
    <w:rsid w:val="00DC68B0"/>
    <w:rsid w:val="00DD0C6B"/>
    <w:rsid w:val="00DD42B4"/>
    <w:rsid w:val="00DD4631"/>
    <w:rsid w:val="00DD4E16"/>
    <w:rsid w:val="00DD57FA"/>
    <w:rsid w:val="00DD7E12"/>
    <w:rsid w:val="00DE03F1"/>
    <w:rsid w:val="00DE1114"/>
    <w:rsid w:val="00DE2344"/>
    <w:rsid w:val="00DE26A2"/>
    <w:rsid w:val="00DE4A37"/>
    <w:rsid w:val="00DE4CDC"/>
    <w:rsid w:val="00DE5AC6"/>
    <w:rsid w:val="00DE5EDB"/>
    <w:rsid w:val="00DE614D"/>
    <w:rsid w:val="00DE6798"/>
    <w:rsid w:val="00DF0C1F"/>
    <w:rsid w:val="00DF128C"/>
    <w:rsid w:val="00DF3433"/>
    <w:rsid w:val="00DF3656"/>
    <w:rsid w:val="00DF422E"/>
    <w:rsid w:val="00DF4940"/>
    <w:rsid w:val="00DF686A"/>
    <w:rsid w:val="00E00F61"/>
    <w:rsid w:val="00E016A5"/>
    <w:rsid w:val="00E018A6"/>
    <w:rsid w:val="00E01C45"/>
    <w:rsid w:val="00E0201C"/>
    <w:rsid w:val="00E02822"/>
    <w:rsid w:val="00E02A4B"/>
    <w:rsid w:val="00E0356E"/>
    <w:rsid w:val="00E041AF"/>
    <w:rsid w:val="00E05DB7"/>
    <w:rsid w:val="00E065D6"/>
    <w:rsid w:val="00E07BF6"/>
    <w:rsid w:val="00E11245"/>
    <w:rsid w:val="00E11720"/>
    <w:rsid w:val="00E11DE4"/>
    <w:rsid w:val="00E1243C"/>
    <w:rsid w:val="00E1295E"/>
    <w:rsid w:val="00E12F32"/>
    <w:rsid w:val="00E1376C"/>
    <w:rsid w:val="00E14E93"/>
    <w:rsid w:val="00E14ECC"/>
    <w:rsid w:val="00E170C7"/>
    <w:rsid w:val="00E20116"/>
    <w:rsid w:val="00E21163"/>
    <w:rsid w:val="00E2124B"/>
    <w:rsid w:val="00E218EB"/>
    <w:rsid w:val="00E22D41"/>
    <w:rsid w:val="00E23B65"/>
    <w:rsid w:val="00E24DD2"/>
    <w:rsid w:val="00E251CE"/>
    <w:rsid w:val="00E268E4"/>
    <w:rsid w:val="00E274AC"/>
    <w:rsid w:val="00E275B6"/>
    <w:rsid w:val="00E3045D"/>
    <w:rsid w:val="00E32097"/>
    <w:rsid w:val="00E32293"/>
    <w:rsid w:val="00E334AC"/>
    <w:rsid w:val="00E33933"/>
    <w:rsid w:val="00E33BF7"/>
    <w:rsid w:val="00E3468D"/>
    <w:rsid w:val="00E359C6"/>
    <w:rsid w:val="00E36962"/>
    <w:rsid w:val="00E40219"/>
    <w:rsid w:val="00E40C8F"/>
    <w:rsid w:val="00E42F21"/>
    <w:rsid w:val="00E43393"/>
    <w:rsid w:val="00E4579E"/>
    <w:rsid w:val="00E472CE"/>
    <w:rsid w:val="00E474CC"/>
    <w:rsid w:val="00E47DB8"/>
    <w:rsid w:val="00E50687"/>
    <w:rsid w:val="00E506CC"/>
    <w:rsid w:val="00E508F4"/>
    <w:rsid w:val="00E50E36"/>
    <w:rsid w:val="00E51460"/>
    <w:rsid w:val="00E53B8F"/>
    <w:rsid w:val="00E55835"/>
    <w:rsid w:val="00E55DE6"/>
    <w:rsid w:val="00E613DD"/>
    <w:rsid w:val="00E61448"/>
    <w:rsid w:val="00E63310"/>
    <w:rsid w:val="00E64188"/>
    <w:rsid w:val="00E648EE"/>
    <w:rsid w:val="00E64D6D"/>
    <w:rsid w:val="00E65054"/>
    <w:rsid w:val="00E658F4"/>
    <w:rsid w:val="00E6749D"/>
    <w:rsid w:val="00E67875"/>
    <w:rsid w:val="00E702D8"/>
    <w:rsid w:val="00E71D62"/>
    <w:rsid w:val="00E72580"/>
    <w:rsid w:val="00E7374B"/>
    <w:rsid w:val="00E73CF8"/>
    <w:rsid w:val="00E74175"/>
    <w:rsid w:val="00E74702"/>
    <w:rsid w:val="00E750DC"/>
    <w:rsid w:val="00E7643E"/>
    <w:rsid w:val="00E76F2C"/>
    <w:rsid w:val="00E77625"/>
    <w:rsid w:val="00E803EF"/>
    <w:rsid w:val="00E80C3B"/>
    <w:rsid w:val="00E80D90"/>
    <w:rsid w:val="00E80DDE"/>
    <w:rsid w:val="00E8139C"/>
    <w:rsid w:val="00E81D9E"/>
    <w:rsid w:val="00E82705"/>
    <w:rsid w:val="00E831AF"/>
    <w:rsid w:val="00E83635"/>
    <w:rsid w:val="00E83FB4"/>
    <w:rsid w:val="00E84267"/>
    <w:rsid w:val="00E85C81"/>
    <w:rsid w:val="00E85F43"/>
    <w:rsid w:val="00E860F7"/>
    <w:rsid w:val="00E8648B"/>
    <w:rsid w:val="00E87869"/>
    <w:rsid w:val="00E90D07"/>
    <w:rsid w:val="00E90E37"/>
    <w:rsid w:val="00E90F15"/>
    <w:rsid w:val="00E912D4"/>
    <w:rsid w:val="00E924FC"/>
    <w:rsid w:val="00E93D82"/>
    <w:rsid w:val="00E9431E"/>
    <w:rsid w:val="00E94614"/>
    <w:rsid w:val="00E94659"/>
    <w:rsid w:val="00E949D7"/>
    <w:rsid w:val="00E952A5"/>
    <w:rsid w:val="00E95530"/>
    <w:rsid w:val="00E95673"/>
    <w:rsid w:val="00E9777A"/>
    <w:rsid w:val="00E97BDB"/>
    <w:rsid w:val="00E97F07"/>
    <w:rsid w:val="00E97FDA"/>
    <w:rsid w:val="00EA0672"/>
    <w:rsid w:val="00EA0A72"/>
    <w:rsid w:val="00EA0C86"/>
    <w:rsid w:val="00EA11FB"/>
    <w:rsid w:val="00EA14ED"/>
    <w:rsid w:val="00EA1650"/>
    <w:rsid w:val="00EA17CF"/>
    <w:rsid w:val="00EA2DAD"/>
    <w:rsid w:val="00EA3F3A"/>
    <w:rsid w:val="00EA683D"/>
    <w:rsid w:val="00EA7D20"/>
    <w:rsid w:val="00EB0221"/>
    <w:rsid w:val="00EB0655"/>
    <w:rsid w:val="00EB0A3B"/>
    <w:rsid w:val="00EB26CE"/>
    <w:rsid w:val="00EB544F"/>
    <w:rsid w:val="00EB5756"/>
    <w:rsid w:val="00EB6026"/>
    <w:rsid w:val="00EB7B67"/>
    <w:rsid w:val="00EC079C"/>
    <w:rsid w:val="00EC1572"/>
    <w:rsid w:val="00EC186A"/>
    <w:rsid w:val="00EC1A37"/>
    <w:rsid w:val="00EC4132"/>
    <w:rsid w:val="00EC4B54"/>
    <w:rsid w:val="00EC5653"/>
    <w:rsid w:val="00EC5889"/>
    <w:rsid w:val="00EC5F0F"/>
    <w:rsid w:val="00EC6041"/>
    <w:rsid w:val="00EC6107"/>
    <w:rsid w:val="00EC6CE7"/>
    <w:rsid w:val="00EC7002"/>
    <w:rsid w:val="00ED07B2"/>
    <w:rsid w:val="00ED193D"/>
    <w:rsid w:val="00ED1986"/>
    <w:rsid w:val="00ED40EA"/>
    <w:rsid w:val="00ED492F"/>
    <w:rsid w:val="00ED4BEF"/>
    <w:rsid w:val="00ED5047"/>
    <w:rsid w:val="00ED5231"/>
    <w:rsid w:val="00ED545D"/>
    <w:rsid w:val="00ED56AE"/>
    <w:rsid w:val="00ED5AF6"/>
    <w:rsid w:val="00ED6336"/>
    <w:rsid w:val="00ED65E2"/>
    <w:rsid w:val="00ED68E5"/>
    <w:rsid w:val="00EE087F"/>
    <w:rsid w:val="00EE19E8"/>
    <w:rsid w:val="00EE1E39"/>
    <w:rsid w:val="00EE20D1"/>
    <w:rsid w:val="00EE2152"/>
    <w:rsid w:val="00EE216C"/>
    <w:rsid w:val="00EE2EA3"/>
    <w:rsid w:val="00EE3005"/>
    <w:rsid w:val="00EE4088"/>
    <w:rsid w:val="00EE6BF4"/>
    <w:rsid w:val="00EE70EA"/>
    <w:rsid w:val="00EF17A8"/>
    <w:rsid w:val="00EF1E5D"/>
    <w:rsid w:val="00EF3891"/>
    <w:rsid w:val="00EF5158"/>
    <w:rsid w:val="00EF73EB"/>
    <w:rsid w:val="00F01E50"/>
    <w:rsid w:val="00F01F68"/>
    <w:rsid w:val="00F0228E"/>
    <w:rsid w:val="00F049FA"/>
    <w:rsid w:val="00F05286"/>
    <w:rsid w:val="00F06D62"/>
    <w:rsid w:val="00F07657"/>
    <w:rsid w:val="00F10DFD"/>
    <w:rsid w:val="00F11AF1"/>
    <w:rsid w:val="00F13DC2"/>
    <w:rsid w:val="00F15C6C"/>
    <w:rsid w:val="00F161FB"/>
    <w:rsid w:val="00F21C4C"/>
    <w:rsid w:val="00F22263"/>
    <w:rsid w:val="00F23AD6"/>
    <w:rsid w:val="00F2476A"/>
    <w:rsid w:val="00F24798"/>
    <w:rsid w:val="00F24B33"/>
    <w:rsid w:val="00F267EE"/>
    <w:rsid w:val="00F274B8"/>
    <w:rsid w:val="00F27558"/>
    <w:rsid w:val="00F27F3D"/>
    <w:rsid w:val="00F30605"/>
    <w:rsid w:val="00F3063C"/>
    <w:rsid w:val="00F318D3"/>
    <w:rsid w:val="00F31905"/>
    <w:rsid w:val="00F327A1"/>
    <w:rsid w:val="00F32BFB"/>
    <w:rsid w:val="00F338B7"/>
    <w:rsid w:val="00F34D10"/>
    <w:rsid w:val="00F34E5F"/>
    <w:rsid w:val="00F35AC6"/>
    <w:rsid w:val="00F36701"/>
    <w:rsid w:val="00F37656"/>
    <w:rsid w:val="00F37D5D"/>
    <w:rsid w:val="00F40953"/>
    <w:rsid w:val="00F40A41"/>
    <w:rsid w:val="00F40E23"/>
    <w:rsid w:val="00F45618"/>
    <w:rsid w:val="00F45B0C"/>
    <w:rsid w:val="00F45B71"/>
    <w:rsid w:val="00F4754A"/>
    <w:rsid w:val="00F51338"/>
    <w:rsid w:val="00F52CA3"/>
    <w:rsid w:val="00F531D3"/>
    <w:rsid w:val="00F53256"/>
    <w:rsid w:val="00F53626"/>
    <w:rsid w:val="00F53DB5"/>
    <w:rsid w:val="00F5468A"/>
    <w:rsid w:val="00F54F07"/>
    <w:rsid w:val="00F56CBD"/>
    <w:rsid w:val="00F57030"/>
    <w:rsid w:val="00F5790E"/>
    <w:rsid w:val="00F57CB7"/>
    <w:rsid w:val="00F62EB4"/>
    <w:rsid w:val="00F64155"/>
    <w:rsid w:val="00F6592D"/>
    <w:rsid w:val="00F65BE0"/>
    <w:rsid w:val="00F66E94"/>
    <w:rsid w:val="00F66F21"/>
    <w:rsid w:val="00F70F56"/>
    <w:rsid w:val="00F71337"/>
    <w:rsid w:val="00F71DEA"/>
    <w:rsid w:val="00F7372C"/>
    <w:rsid w:val="00F73D17"/>
    <w:rsid w:val="00F7650A"/>
    <w:rsid w:val="00F76942"/>
    <w:rsid w:val="00F76977"/>
    <w:rsid w:val="00F76A8E"/>
    <w:rsid w:val="00F76CDF"/>
    <w:rsid w:val="00F808EA"/>
    <w:rsid w:val="00F82B73"/>
    <w:rsid w:val="00F82BE9"/>
    <w:rsid w:val="00F82F3C"/>
    <w:rsid w:val="00F8390C"/>
    <w:rsid w:val="00F83F79"/>
    <w:rsid w:val="00F850A8"/>
    <w:rsid w:val="00F85A64"/>
    <w:rsid w:val="00F86DE3"/>
    <w:rsid w:val="00F87691"/>
    <w:rsid w:val="00F879BD"/>
    <w:rsid w:val="00F9041A"/>
    <w:rsid w:val="00F90605"/>
    <w:rsid w:val="00F90977"/>
    <w:rsid w:val="00F909FF"/>
    <w:rsid w:val="00F90FEE"/>
    <w:rsid w:val="00F91A95"/>
    <w:rsid w:val="00F92C20"/>
    <w:rsid w:val="00F9306E"/>
    <w:rsid w:val="00F9308A"/>
    <w:rsid w:val="00F9390B"/>
    <w:rsid w:val="00F947F4"/>
    <w:rsid w:val="00F95090"/>
    <w:rsid w:val="00F9565D"/>
    <w:rsid w:val="00F96D27"/>
    <w:rsid w:val="00F96EAA"/>
    <w:rsid w:val="00F974D4"/>
    <w:rsid w:val="00FA1092"/>
    <w:rsid w:val="00FA11D1"/>
    <w:rsid w:val="00FA19C1"/>
    <w:rsid w:val="00FA26F5"/>
    <w:rsid w:val="00FA2BF9"/>
    <w:rsid w:val="00FA2C5B"/>
    <w:rsid w:val="00FA351A"/>
    <w:rsid w:val="00FA3DF2"/>
    <w:rsid w:val="00FA604D"/>
    <w:rsid w:val="00FA65DE"/>
    <w:rsid w:val="00FA7076"/>
    <w:rsid w:val="00FB0D40"/>
    <w:rsid w:val="00FB1EB7"/>
    <w:rsid w:val="00FB2897"/>
    <w:rsid w:val="00FB2A89"/>
    <w:rsid w:val="00FB3266"/>
    <w:rsid w:val="00FB36BD"/>
    <w:rsid w:val="00FB3D32"/>
    <w:rsid w:val="00FB4FA1"/>
    <w:rsid w:val="00FB51E5"/>
    <w:rsid w:val="00FB6753"/>
    <w:rsid w:val="00FB6764"/>
    <w:rsid w:val="00FB6B9C"/>
    <w:rsid w:val="00FB6F7B"/>
    <w:rsid w:val="00FB7D56"/>
    <w:rsid w:val="00FB7E84"/>
    <w:rsid w:val="00FC1A83"/>
    <w:rsid w:val="00FC31AF"/>
    <w:rsid w:val="00FC3730"/>
    <w:rsid w:val="00FC4443"/>
    <w:rsid w:val="00FC48DC"/>
    <w:rsid w:val="00FC6295"/>
    <w:rsid w:val="00FC62E8"/>
    <w:rsid w:val="00FC6C82"/>
    <w:rsid w:val="00FC7016"/>
    <w:rsid w:val="00FC79A3"/>
    <w:rsid w:val="00FD0F54"/>
    <w:rsid w:val="00FD1541"/>
    <w:rsid w:val="00FD177F"/>
    <w:rsid w:val="00FD39FA"/>
    <w:rsid w:val="00FD3CA5"/>
    <w:rsid w:val="00FD6FDD"/>
    <w:rsid w:val="00FD7E54"/>
    <w:rsid w:val="00FE0518"/>
    <w:rsid w:val="00FE1339"/>
    <w:rsid w:val="00FE1533"/>
    <w:rsid w:val="00FE20CA"/>
    <w:rsid w:val="00FE366C"/>
    <w:rsid w:val="00FE4B91"/>
    <w:rsid w:val="00FE4C79"/>
    <w:rsid w:val="00FE620C"/>
    <w:rsid w:val="00FE6866"/>
    <w:rsid w:val="00FE6F0B"/>
    <w:rsid w:val="00FF0879"/>
    <w:rsid w:val="00FF1E13"/>
    <w:rsid w:val="00FF2745"/>
    <w:rsid w:val="00FF3F93"/>
    <w:rsid w:val="00FF6B68"/>
    <w:rsid w:val="00FF7D9E"/>
    <w:rsid w:val="013FB907"/>
    <w:rsid w:val="01B11CFC"/>
    <w:rsid w:val="01BB36CA"/>
    <w:rsid w:val="01C88CE8"/>
    <w:rsid w:val="01CDA1FA"/>
    <w:rsid w:val="01DCA154"/>
    <w:rsid w:val="01DEAC1E"/>
    <w:rsid w:val="01EEF3DE"/>
    <w:rsid w:val="02198190"/>
    <w:rsid w:val="0219CAFC"/>
    <w:rsid w:val="0227FA0B"/>
    <w:rsid w:val="0242C8B2"/>
    <w:rsid w:val="02556B6F"/>
    <w:rsid w:val="029A00B2"/>
    <w:rsid w:val="02BF8F81"/>
    <w:rsid w:val="02EC2E06"/>
    <w:rsid w:val="030811C1"/>
    <w:rsid w:val="0343A16E"/>
    <w:rsid w:val="0348A1C5"/>
    <w:rsid w:val="034DE3FC"/>
    <w:rsid w:val="036753F2"/>
    <w:rsid w:val="0386D702"/>
    <w:rsid w:val="03E3AC13"/>
    <w:rsid w:val="03E830D5"/>
    <w:rsid w:val="03E86415"/>
    <w:rsid w:val="03F1990D"/>
    <w:rsid w:val="03F843D6"/>
    <w:rsid w:val="041BF8BE"/>
    <w:rsid w:val="0442A605"/>
    <w:rsid w:val="046F2E51"/>
    <w:rsid w:val="049CE0D6"/>
    <w:rsid w:val="049F41E5"/>
    <w:rsid w:val="04AA96B0"/>
    <w:rsid w:val="04ADAC15"/>
    <w:rsid w:val="04B64937"/>
    <w:rsid w:val="04FF5DB3"/>
    <w:rsid w:val="05063A46"/>
    <w:rsid w:val="055DBB93"/>
    <w:rsid w:val="05636732"/>
    <w:rsid w:val="0589F029"/>
    <w:rsid w:val="05A553D1"/>
    <w:rsid w:val="0641A792"/>
    <w:rsid w:val="0645E220"/>
    <w:rsid w:val="064D8EE7"/>
    <w:rsid w:val="065429F4"/>
    <w:rsid w:val="0672560E"/>
    <w:rsid w:val="069C756D"/>
    <w:rsid w:val="06BE7F29"/>
    <w:rsid w:val="06F50C1C"/>
    <w:rsid w:val="072B6679"/>
    <w:rsid w:val="0736D47F"/>
    <w:rsid w:val="076A2FF1"/>
    <w:rsid w:val="078515D2"/>
    <w:rsid w:val="078B2AF1"/>
    <w:rsid w:val="079D3152"/>
    <w:rsid w:val="07B86172"/>
    <w:rsid w:val="0810BD36"/>
    <w:rsid w:val="0819630F"/>
    <w:rsid w:val="083D726B"/>
    <w:rsid w:val="0871EB26"/>
    <w:rsid w:val="08964B50"/>
    <w:rsid w:val="0900C114"/>
    <w:rsid w:val="092EA3D5"/>
    <w:rsid w:val="0963C508"/>
    <w:rsid w:val="0970B03D"/>
    <w:rsid w:val="09C06FF4"/>
    <w:rsid w:val="09D7AEAB"/>
    <w:rsid w:val="09F4F2BD"/>
    <w:rsid w:val="0A0CA8C7"/>
    <w:rsid w:val="0A1F178E"/>
    <w:rsid w:val="0A247FB4"/>
    <w:rsid w:val="0A7ED272"/>
    <w:rsid w:val="0AB890B3"/>
    <w:rsid w:val="0ABCFEE2"/>
    <w:rsid w:val="0AC76204"/>
    <w:rsid w:val="0AEB33CF"/>
    <w:rsid w:val="0AF6B181"/>
    <w:rsid w:val="0B18C4D6"/>
    <w:rsid w:val="0B6108BF"/>
    <w:rsid w:val="0B722FC9"/>
    <w:rsid w:val="0B783618"/>
    <w:rsid w:val="0B822BF3"/>
    <w:rsid w:val="0BA16E46"/>
    <w:rsid w:val="0BB5BAB9"/>
    <w:rsid w:val="0BE4C233"/>
    <w:rsid w:val="0C24B802"/>
    <w:rsid w:val="0C59230F"/>
    <w:rsid w:val="0C99946D"/>
    <w:rsid w:val="0CC6A505"/>
    <w:rsid w:val="0CD00675"/>
    <w:rsid w:val="0CE1C0FA"/>
    <w:rsid w:val="0D05B40F"/>
    <w:rsid w:val="0D312A59"/>
    <w:rsid w:val="0D398ADD"/>
    <w:rsid w:val="0D429D8D"/>
    <w:rsid w:val="0D69145B"/>
    <w:rsid w:val="0D6FC699"/>
    <w:rsid w:val="0D7B982A"/>
    <w:rsid w:val="0DD569BC"/>
    <w:rsid w:val="0DE1F550"/>
    <w:rsid w:val="0DF19493"/>
    <w:rsid w:val="0E032439"/>
    <w:rsid w:val="0E40A967"/>
    <w:rsid w:val="0E41F672"/>
    <w:rsid w:val="0E59569F"/>
    <w:rsid w:val="0E98D60F"/>
    <w:rsid w:val="0EB59AFD"/>
    <w:rsid w:val="0EC58CFC"/>
    <w:rsid w:val="0ED152AB"/>
    <w:rsid w:val="0EDAFE47"/>
    <w:rsid w:val="0EEDB6E2"/>
    <w:rsid w:val="0F232A9F"/>
    <w:rsid w:val="0F8B57F6"/>
    <w:rsid w:val="0FA0E65E"/>
    <w:rsid w:val="0FA888F0"/>
    <w:rsid w:val="0FB27C56"/>
    <w:rsid w:val="0FFA395F"/>
    <w:rsid w:val="1011B48C"/>
    <w:rsid w:val="10275C02"/>
    <w:rsid w:val="10811229"/>
    <w:rsid w:val="10892542"/>
    <w:rsid w:val="109046C3"/>
    <w:rsid w:val="10D081DB"/>
    <w:rsid w:val="10E205C9"/>
    <w:rsid w:val="110172B6"/>
    <w:rsid w:val="110E1640"/>
    <w:rsid w:val="1113D812"/>
    <w:rsid w:val="112AEDE7"/>
    <w:rsid w:val="1132E968"/>
    <w:rsid w:val="115C884F"/>
    <w:rsid w:val="116E7015"/>
    <w:rsid w:val="11A2F3A7"/>
    <w:rsid w:val="122A7C8B"/>
    <w:rsid w:val="125FEECD"/>
    <w:rsid w:val="12906E4E"/>
    <w:rsid w:val="129A31E2"/>
    <w:rsid w:val="12B84F24"/>
    <w:rsid w:val="12BD2ACB"/>
    <w:rsid w:val="12C37687"/>
    <w:rsid w:val="130668E1"/>
    <w:rsid w:val="13309B33"/>
    <w:rsid w:val="133AC8FC"/>
    <w:rsid w:val="136DBB1D"/>
    <w:rsid w:val="137E6014"/>
    <w:rsid w:val="1385DCA5"/>
    <w:rsid w:val="139A89D7"/>
    <w:rsid w:val="13E06806"/>
    <w:rsid w:val="13EF715D"/>
    <w:rsid w:val="145F6D17"/>
    <w:rsid w:val="147B4B23"/>
    <w:rsid w:val="14AA0D9F"/>
    <w:rsid w:val="1528540A"/>
    <w:rsid w:val="154F6BA7"/>
    <w:rsid w:val="1562819E"/>
    <w:rsid w:val="1578CF74"/>
    <w:rsid w:val="1592F4B7"/>
    <w:rsid w:val="15B7F179"/>
    <w:rsid w:val="15D61DE0"/>
    <w:rsid w:val="15E05D2D"/>
    <w:rsid w:val="15E7FAB8"/>
    <w:rsid w:val="15ED4BB7"/>
    <w:rsid w:val="15EE808C"/>
    <w:rsid w:val="161D2E7A"/>
    <w:rsid w:val="1664048B"/>
    <w:rsid w:val="167A8FD2"/>
    <w:rsid w:val="169F3E75"/>
    <w:rsid w:val="16BE821E"/>
    <w:rsid w:val="16EDA5AE"/>
    <w:rsid w:val="17160EE4"/>
    <w:rsid w:val="17247B21"/>
    <w:rsid w:val="173589D2"/>
    <w:rsid w:val="174FF37C"/>
    <w:rsid w:val="175B9042"/>
    <w:rsid w:val="1787ACD5"/>
    <w:rsid w:val="17AFFCD8"/>
    <w:rsid w:val="17F2AAFB"/>
    <w:rsid w:val="180B3FE5"/>
    <w:rsid w:val="1829D784"/>
    <w:rsid w:val="185E673B"/>
    <w:rsid w:val="18622370"/>
    <w:rsid w:val="1892B64A"/>
    <w:rsid w:val="18993C82"/>
    <w:rsid w:val="18ACFE40"/>
    <w:rsid w:val="18B16F08"/>
    <w:rsid w:val="18EA5D74"/>
    <w:rsid w:val="18FF9E97"/>
    <w:rsid w:val="1917DD06"/>
    <w:rsid w:val="19246F07"/>
    <w:rsid w:val="196EA8DD"/>
    <w:rsid w:val="19710B09"/>
    <w:rsid w:val="197D8108"/>
    <w:rsid w:val="19EF8CFD"/>
    <w:rsid w:val="1A05573C"/>
    <w:rsid w:val="1A0C9B3B"/>
    <w:rsid w:val="1A5A5360"/>
    <w:rsid w:val="1A7316B1"/>
    <w:rsid w:val="1A75E75D"/>
    <w:rsid w:val="1AABD255"/>
    <w:rsid w:val="1B19A934"/>
    <w:rsid w:val="1B3C4017"/>
    <w:rsid w:val="1B477A16"/>
    <w:rsid w:val="1B627DF5"/>
    <w:rsid w:val="1B74FDA0"/>
    <w:rsid w:val="1B8456F2"/>
    <w:rsid w:val="1B8A490E"/>
    <w:rsid w:val="1B9509F5"/>
    <w:rsid w:val="1BC10F1F"/>
    <w:rsid w:val="1BD11A06"/>
    <w:rsid w:val="1BF65245"/>
    <w:rsid w:val="1BF6E947"/>
    <w:rsid w:val="1C001CF6"/>
    <w:rsid w:val="1C3C7EE8"/>
    <w:rsid w:val="1C8B4DC5"/>
    <w:rsid w:val="1CBBC5B7"/>
    <w:rsid w:val="1CC848DC"/>
    <w:rsid w:val="1CEAAF92"/>
    <w:rsid w:val="1CFBBAFB"/>
    <w:rsid w:val="1D4443A1"/>
    <w:rsid w:val="1D867563"/>
    <w:rsid w:val="1D968839"/>
    <w:rsid w:val="1D9698D0"/>
    <w:rsid w:val="1DB042B5"/>
    <w:rsid w:val="1DB2B27E"/>
    <w:rsid w:val="1DBA464B"/>
    <w:rsid w:val="1DEFCA1D"/>
    <w:rsid w:val="1E21D6CF"/>
    <w:rsid w:val="1E3A1A54"/>
    <w:rsid w:val="1E54C93D"/>
    <w:rsid w:val="1E66B81D"/>
    <w:rsid w:val="1E7543BE"/>
    <w:rsid w:val="1E939714"/>
    <w:rsid w:val="1EA1A3AA"/>
    <w:rsid w:val="1EF315FC"/>
    <w:rsid w:val="1EF92596"/>
    <w:rsid w:val="1F089D0A"/>
    <w:rsid w:val="1F108FD0"/>
    <w:rsid w:val="1F11AD72"/>
    <w:rsid w:val="1F43A9D0"/>
    <w:rsid w:val="1F51413F"/>
    <w:rsid w:val="1F51C02B"/>
    <w:rsid w:val="1F546CAA"/>
    <w:rsid w:val="1F54DD2D"/>
    <w:rsid w:val="1F7CB049"/>
    <w:rsid w:val="1F95EE8F"/>
    <w:rsid w:val="1F972533"/>
    <w:rsid w:val="1F989697"/>
    <w:rsid w:val="1FC724BA"/>
    <w:rsid w:val="1FEADE34"/>
    <w:rsid w:val="200F09FD"/>
    <w:rsid w:val="2035BD75"/>
    <w:rsid w:val="2036868B"/>
    <w:rsid w:val="206A7E51"/>
    <w:rsid w:val="2097896B"/>
    <w:rsid w:val="20994402"/>
    <w:rsid w:val="20A4AE31"/>
    <w:rsid w:val="20A50FA8"/>
    <w:rsid w:val="212432DC"/>
    <w:rsid w:val="213D411E"/>
    <w:rsid w:val="21409E29"/>
    <w:rsid w:val="215BD221"/>
    <w:rsid w:val="215FE099"/>
    <w:rsid w:val="21AD8EBD"/>
    <w:rsid w:val="21C0772F"/>
    <w:rsid w:val="21EA10AE"/>
    <w:rsid w:val="21EC71AD"/>
    <w:rsid w:val="21FBD6B9"/>
    <w:rsid w:val="2202D7B0"/>
    <w:rsid w:val="22063234"/>
    <w:rsid w:val="22429CBA"/>
    <w:rsid w:val="2247EF8F"/>
    <w:rsid w:val="225AD15F"/>
    <w:rsid w:val="225BF2D2"/>
    <w:rsid w:val="226781D7"/>
    <w:rsid w:val="2275B34C"/>
    <w:rsid w:val="22AB8780"/>
    <w:rsid w:val="22D9A46B"/>
    <w:rsid w:val="22FF3591"/>
    <w:rsid w:val="23327A5D"/>
    <w:rsid w:val="233D82DC"/>
    <w:rsid w:val="23A92B79"/>
    <w:rsid w:val="23E353C3"/>
    <w:rsid w:val="23ECBA00"/>
    <w:rsid w:val="2438FF24"/>
    <w:rsid w:val="24892494"/>
    <w:rsid w:val="24A0F74D"/>
    <w:rsid w:val="24AAD781"/>
    <w:rsid w:val="24D26F7A"/>
    <w:rsid w:val="24E91E29"/>
    <w:rsid w:val="25C220C7"/>
    <w:rsid w:val="25E1AB1A"/>
    <w:rsid w:val="26061DB9"/>
    <w:rsid w:val="261FA6D2"/>
    <w:rsid w:val="2677D54E"/>
    <w:rsid w:val="26BDE362"/>
    <w:rsid w:val="26CA037D"/>
    <w:rsid w:val="27056217"/>
    <w:rsid w:val="27344AA4"/>
    <w:rsid w:val="2769F9B0"/>
    <w:rsid w:val="276F5F7C"/>
    <w:rsid w:val="27937A8C"/>
    <w:rsid w:val="27B15CF7"/>
    <w:rsid w:val="284BD3AE"/>
    <w:rsid w:val="288A4528"/>
    <w:rsid w:val="28996460"/>
    <w:rsid w:val="28A62904"/>
    <w:rsid w:val="28ADADC4"/>
    <w:rsid w:val="28C0F0BD"/>
    <w:rsid w:val="28C39B20"/>
    <w:rsid w:val="28CEC712"/>
    <w:rsid w:val="28FE69BF"/>
    <w:rsid w:val="28FF5E84"/>
    <w:rsid w:val="2918448C"/>
    <w:rsid w:val="29688E15"/>
    <w:rsid w:val="296B8005"/>
    <w:rsid w:val="29890EA4"/>
    <w:rsid w:val="29E6A42E"/>
    <w:rsid w:val="29F23497"/>
    <w:rsid w:val="2A22BA3F"/>
    <w:rsid w:val="2A29C782"/>
    <w:rsid w:val="2A2DEFEE"/>
    <w:rsid w:val="2A455029"/>
    <w:rsid w:val="2A877B53"/>
    <w:rsid w:val="2AA988E8"/>
    <w:rsid w:val="2AF4AB54"/>
    <w:rsid w:val="2B55A1C5"/>
    <w:rsid w:val="2BA9B946"/>
    <w:rsid w:val="2BBD0DE5"/>
    <w:rsid w:val="2BD09433"/>
    <w:rsid w:val="2BE0E819"/>
    <w:rsid w:val="2BF0A979"/>
    <w:rsid w:val="2BF61FA8"/>
    <w:rsid w:val="2C3695BD"/>
    <w:rsid w:val="2C60A391"/>
    <w:rsid w:val="2C857A6E"/>
    <w:rsid w:val="2CB86597"/>
    <w:rsid w:val="2D5F8C05"/>
    <w:rsid w:val="2D7E13F8"/>
    <w:rsid w:val="2D8CC1B4"/>
    <w:rsid w:val="2DA9CDB4"/>
    <w:rsid w:val="2DC19CF3"/>
    <w:rsid w:val="2E0C21D8"/>
    <w:rsid w:val="2E1BC36C"/>
    <w:rsid w:val="2E2CA827"/>
    <w:rsid w:val="2E5E7255"/>
    <w:rsid w:val="2E766E6D"/>
    <w:rsid w:val="2EBCBE77"/>
    <w:rsid w:val="2EC98695"/>
    <w:rsid w:val="2F1C0863"/>
    <w:rsid w:val="2F2400E9"/>
    <w:rsid w:val="2F262FC4"/>
    <w:rsid w:val="2F2EF173"/>
    <w:rsid w:val="2F5704A6"/>
    <w:rsid w:val="2F7B7DAE"/>
    <w:rsid w:val="2F909033"/>
    <w:rsid w:val="2FAFFBA6"/>
    <w:rsid w:val="2FCEF7FE"/>
    <w:rsid w:val="30015DBD"/>
    <w:rsid w:val="300584D8"/>
    <w:rsid w:val="3013CE83"/>
    <w:rsid w:val="3019628D"/>
    <w:rsid w:val="302FB5FE"/>
    <w:rsid w:val="3048C005"/>
    <w:rsid w:val="304BE6FA"/>
    <w:rsid w:val="3062B102"/>
    <w:rsid w:val="306709D6"/>
    <w:rsid w:val="3079A7E8"/>
    <w:rsid w:val="30C25FC3"/>
    <w:rsid w:val="30CF0DB9"/>
    <w:rsid w:val="30DFD827"/>
    <w:rsid w:val="30F93F53"/>
    <w:rsid w:val="3109914C"/>
    <w:rsid w:val="31340592"/>
    <w:rsid w:val="313CD67B"/>
    <w:rsid w:val="315F816F"/>
    <w:rsid w:val="317F647F"/>
    <w:rsid w:val="3199FDC3"/>
    <w:rsid w:val="31AC7926"/>
    <w:rsid w:val="31B4BF24"/>
    <w:rsid w:val="31C638D7"/>
    <w:rsid w:val="31C6D2C8"/>
    <w:rsid w:val="31C986E6"/>
    <w:rsid w:val="31CB51C7"/>
    <w:rsid w:val="320B1A80"/>
    <w:rsid w:val="3244C950"/>
    <w:rsid w:val="32878DA2"/>
    <w:rsid w:val="329B4016"/>
    <w:rsid w:val="329F1908"/>
    <w:rsid w:val="32AF7EAB"/>
    <w:rsid w:val="32DD6CDF"/>
    <w:rsid w:val="32DFFF9A"/>
    <w:rsid w:val="33802BE5"/>
    <w:rsid w:val="338186DB"/>
    <w:rsid w:val="338A1941"/>
    <w:rsid w:val="33EACE65"/>
    <w:rsid w:val="33FF3643"/>
    <w:rsid w:val="3429136F"/>
    <w:rsid w:val="3443D539"/>
    <w:rsid w:val="34597496"/>
    <w:rsid w:val="347F44F7"/>
    <w:rsid w:val="3491B891"/>
    <w:rsid w:val="34E67608"/>
    <w:rsid w:val="3500A4E2"/>
    <w:rsid w:val="3521CEA1"/>
    <w:rsid w:val="3522C133"/>
    <w:rsid w:val="35326ADA"/>
    <w:rsid w:val="354A25BF"/>
    <w:rsid w:val="354A36D4"/>
    <w:rsid w:val="359E63FC"/>
    <w:rsid w:val="35D838FE"/>
    <w:rsid w:val="360E4269"/>
    <w:rsid w:val="36171F53"/>
    <w:rsid w:val="362890B4"/>
    <w:rsid w:val="36497771"/>
    <w:rsid w:val="366CF732"/>
    <w:rsid w:val="3672C577"/>
    <w:rsid w:val="36896698"/>
    <w:rsid w:val="368CCFA0"/>
    <w:rsid w:val="36A96794"/>
    <w:rsid w:val="36BC1B9E"/>
    <w:rsid w:val="36E9646D"/>
    <w:rsid w:val="376719AE"/>
    <w:rsid w:val="37AB3B40"/>
    <w:rsid w:val="3823611C"/>
    <w:rsid w:val="3833A719"/>
    <w:rsid w:val="3863A8F4"/>
    <w:rsid w:val="38784822"/>
    <w:rsid w:val="38B56A96"/>
    <w:rsid w:val="38CCB19C"/>
    <w:rsid w:val="38E79D49"/>
    <w:rsid w:val="390C1D40"/>
    <w:rsid w:val="39190C6D"/>
    <w:rsid w:val="39AAA58C"/>
    <w:rsid w:val="39B5319C"/>
    <w:rsid w:val="3A08F801"/>
    <w:rsid w:val="3A239CA5"/>
    <w:rsid w:val="3A368936"/>
    <w:rsid w:val="3A45537F"/>
    <w:rsid w:val="3A464348"/>
    <w:rsid w:val="3A5C6981"/>
    <w:rsid w:val="3B0F36EF"/>
    <w:rsid w:val="3BF0D091"/>
    <w:rsid w:val="3C1F43A8"/>
    <w:rsid w:val="3C34ACEE"/>
    <w:rsid w:val="3C725EAF"/>
    <w:rsid w:val="3CECB2C5"/>
    <w:rsid w:val="3CF3E302"/>
    <w:rsid w:val="3D16FC7F"/>
    <w:rsid w:val="3D267498"/>
    <w:rsid w:val="3D79AA66"/>
    <w:rsid w:val="3D7ACA72"/>
    <w:rsid w:val="3D868959"/>
    <w:rsid w:val="3D8F0DC7"/>
    <w:rsid w:val="3DC81DAE"/>
    <w:rsid w:val="3DEF42E7"/>
    <w:rsid w:val="3E062AA8"/>
    <w:rsid w:val="3E203C71"/>
    <w:rsid w:val="3E24B2D5"/>
    <w:rsid w:val="3E57871B"/>
    <w:rsid w:val="3E892187"/>
    <w:rsid w:val="3E9F7648"/>
    <w:rsid w:val="3EB24924"/>
    <w:rsid w:val="3EB6A8F8"/>
    <w:rsid w:val="3F0133B2"/>
    <w:rsid w:val="3F0F9345"/>
    <w:rsid w:val="3F880A58"/>
    <w:rsid w:val="3F90F29F"/>
    <w:rsid w:val="3FA94E73"/>
    <w:rsid w:val="3FB9988E"/>
    <w:rsid w:val="3FC51BB1"/>
    <w:rsid w:val="3FC6C253"/>
    <w:rsid w:val="4039807E"/>
    <w:rsid w:val="404639ED"/>
    <w:rsid w:val="405671B5"/>
    <w:rsid w:val="40AEE183"/>
    <w:rsid w:val="40B76EE4"/>
    <w:rsid w:val="40EA3384"/>
    <w:rsid w:val="41009642"/>
    <w:rsid w:val="413E8AFE"/>
    <w:rsid w:val="419C6DFD"/>
    <w:rsid w:val="41BE1DDE"/>
    <w:rsid w:val="41E33877"/>
    <w:rsid w:val="41ECFB02"/>
    <w:rsid w:val="42458C28"/>
    <w:rsid w:val="424D1F7B"/>
    <w:rsid w:val="42621BD6"/>
    <w:rsid w:val="4284D4A9"/>
    <w:rsid w:val="42EE3167"/>
    <w:rsid w:val="42F24D39"/>
    <w:rsid w:val="42F88F98"/>
    <w:rsid w:val="430D7817"/>
    <w:rsid w:val="431D7B00"/>
    <w:rsid w:val="434499B9"/>
    <w:rsid w:val="4383F886"/>
    <w:rsid w:val="43998957"/>
    <w:rsid w:val="441BF847"/>
    <w:rsid w:val="44396D4F"/>
    <w:rsid w:val="445E194C"/>
    <w:rsid w:val="446740A5"/>
    <w:rsid w:val="4497E2BF"/>
    <w:rsid w:val="45CC038E"/>
    <w:rsid w:val="46060FCF"/>
    <w:rsid w:val="4609810A"/>
    <w:rsid w:val="460B6999"/>
    <w:rsid w:val="461E7785"/>
    <w:rsid w:val="46278489"/>
    <w:rsid w:val="46346BB1"/>
    <w:rsid w:val="464F1550"/>
    <w:rsid w:val="46721511"/>
    <w:rsid w:val="46B1CB2E"/>
    <w:rsid w:val="46B35056"/>
    <w:rsid w:val="46D6A833"/>
    <w:rsid w:val="471CABEF"/>
    <w:rsid w:val="47297930"/>
    <w:rsid w:val="4754D301"/>
    <w:rsid w:val="476D3356"/>
    <w:rsid w:val="47708A1F"/>
    <w:rsid w:val="478D1661"/>
    <w:rsid w:val="47986926"/>
    <w:rsid w:val="47B63CDB"/>
    <w:rsid w:val="47B96884"/>
    <w:rsid w:val="48254DDD"/>
    <w:rsid w:val="48591199"/>
    <w:rsid w:val="488A90ED"/>
    <w:rsid w:val="48B7E10D"/>
    <w:rsid w:val="48E42DAD"/>
    <w:rsid w:val="48E6E853"/>
    <w:rsid w:val="493F129C"/>
    <w:rsid w:val="496DFAB3"/>
    <w:rsid w:val="49997010"/>
    <w:rsid w:val="49A6C9A7"/>
    <w:rsid w:val="49CB4BF2"/>
    <w:rsid w:val="49D16FEE"/>
    <w:rsid w:val="49EFEA24"/>
    <w:rsid w:val="4A0CBC8B"/>
    <w:rsid w:val="4A31D38C"/>
    <w:rsid w:val="4A5DB0A9"/>
    <w:rsid w:val="4A5F293D"/>
    <w:rsid w:val="4AA46480"/>
    <w:rsid w:val="4ACEB28F"/>
    <w:rsid w:val="4AE12098"/>
    <w:rsid w:val="4B17536A"/>
    <w:rsid w:val="4B27C7DB"/>
    <w:rsid w:val="4B506E1D"/>
    <w:rsid w:val="4B5DFB81"/>
    <w:rsid w:val="4C029CFE"/>
    <w:rsid w:val="4C1D506B"/>
    <w:rsid w:val="4C224E1A"/>
    <w:rsid w:val="4CAB120F"/>
    <w:rsid w:val="4CCE7249"/>
    <w:rsid w:val="4D072889"/>
    <w:rsid w:val="4D8F529B"/>
    <w:rsid w:val="4D95E9D8"/>
    <w:rsid w:val="4DC2D28A"/>
    <w:rsid w:val="4DE21A5A"/>
    <w:rsid w:val="4E068CB3"/>
    <w:rsid w:val="4E2054B9"/>
    <w:rsid w:val="4E3F3167"/>
    <w:rsid w:val="4EA32B46"/>
    <w:rsid w:val="4EA4E855"/>
    <w:rsid w:val="4EDA6F51"/>
    <w:rsid w:val="4F425562"/>
    <w:rsid w:val="4F9E7B88"/>
    <w:rsid w:val="4FA5B5F1"/>
    <w:rsid w:val="4FBC4EB2"/>
    <w:rsid w:val="4FE9A165"/>
    <w:rsid w:val="50237AB8"/>
    <w:rsid w:val="502F739B"/>
    <w:rsid w:val="506778C1"/>
    <w:rsid w:val="50AF8C24"/>
    <w:rsid w:val="50B01E65"/>
    <w:rsid w:val="50B91334"/>
    <w:rsid w:val="50F2478E"/>
    <w:rsid w:val="50FCA7AC"/>
    <w:rsid w:val="50FCECEF"/>
    <w:rsid w:val="510ED360"/>
    <w:rsid w:val="5122B77E"/>
    <w:rsid w:val="5156AEE2"/>
    <w:rsid w:val="519AF5A4"/>
    <w:rsid w:val="519C1C6B"/>
    <w:rsid w:val="51A1CFD8"/>
    <w:rsid w:val="51BF6673"/>
    <w:rsid w:val="51CE5452"/>
    <w:rsid w:val="51D5F672"/>
    <w:rsid w:val="522A1042"/>
    <w:rsid w:val="52391156"/>
    <w:rsid w:val="525A8A83"/>
    <w:rsid w:val="525E0E62"/>
    <w:rsid w:val="5289A2CF"/>
    <w:rsid w:val="52B631FB"/>
    <w:rsid w:val="52B79E3C"/>
    <w:rsid w:val="52B98262"/>
    <w:rsid w:val="52BA9FCD"/>
    <w:rsid w:val="52DC646B"/>
    <w:rsid w:val="5307E7F0"/>
    <w:rsid w:val="533176FC"/>
    <w:rsid w:val="5364BBC7"/>
    <w:rsid w:val="536A28EF"/>
    <w:rsid w:val="53808377"/>
    <w:rsid w:val="53C4C42F"/>
    <w:rsid w:val="53D7400F"/>
    <w:rsid w:val="53E18D37"/>
    <w:rsid w:val="54455CC6"/>
    <w:rsid w:val="54474A9B"/>
    <w:rsid w:val="5450EFE7"/>
    <w:rsid w:val="54898C31"/>
    <w:rsid w:val="54C474A5"/>
    <w:rsid w:val="551173B8"/>
    <w:rsid w:val="5529189C"/>
    <w:rsid w:val="553626D8"/>
    <w:rsid w:val="55583254"/>
    <w:rsid w:val="559CCB3F"/>
    <w:rsid w:val="55B57AC9"/>
    <w:rsid w:val="55DC7113"/>
    <w:rsid w:val="55E042D9"/>
    <w:rsid w:val="55EC5AA7"/>
    <w:rsid w:val="55FCEF8B"/>
    <w:rsid w:val="561D914D"/>
    <w:rsid w:val="56988E58"/>
    <w:rsid w:val="5701CCCB"/>
    <w:rsid w:val="57623816"/>
    <w:rsid w:val="57C8901C"/>
    <w:rsid w:val="582C2461"/>
    <w:rsid w:val="584E2F83"/>
    <w:rsid w:val="58B05745"/>
    <w:rsid w:val="59200E0F"/>
    <w:rsid w:val="5930C02D"/>
    <w:rsid w:val="594CC90E"/>
    <w:rsid w:val="5951458B"/>
    <w:rsid w:val="59719CE2"/>
    <w:rsid w:val="59756232"/>
    <w:rsid w:val="59B1EC02"/>
    <w:rsid w:val="59B8A5B1"/>
    <w:rsid w:val="59D118CC"/>
    <w:rsid w:val="59DC5083"/>
    <w:rsid w:val="5A11638C"/>
    <w:rsid w:val="5A1B1749"/>
    <w:rsid w:val="5A23F7A9"/>
    <w:rsid w:val="5A35A82B"/>
    <w:rsid w:val="5A4C2F4E"/>
    <w:rsid w:val="5A69493B"/>
    <w:rsid w:val="5A6FCCCD"/>
    <w:rsid w:val="5A70F9DF"/>
    <w:rsid w:val="5AA87CA3"/>
    <w:rsid w:val="5AC3DF1A"/>
    <w:rsid w:val="5B175DD6"/>
    <w:rsid w:val="5B51A885"/>
    <w:rsid w:val="5B56BC60"/>
    <w:rsid w:val="5B757847"/>
    <w:rsid w:val="5BBDDB91"/>
    <w:rsid w:val="5C1140B9"/>
    <w:rsid w:val="5C46D462"/>
    <w:rsid w:val="5C6FAB66"/>
    <w:rsid w:val="5C736C94"/>
    <w:rsid w:val="5C7A1C5C"/>
    <w:rsid w:val="5C89B63B"/>
    <w:rsid w:val="5CB23869"/>
    <w:rsid w:val="5CD8B991"/>
    <w:rsid w:val="5CEB3E43"/>
    <w:rsid w:val="5D3A85B3"/>
    <w:rsid w:val="5D430174"/>
    <w:rsid w:val="5D743C68"/>
    <w:rsid w:val="5D776D52"/>
    <w:rsid w:val="5D8D5208"/>
    <w:rsid w:val="5D93686B"/>
    <w:rsid w:val="5DB9FF92"/>
    <w:rsid w:val="5DEA665A"/>
    <w:rsid w:val="5DEB26CD"/>
    <w:rsid w:val="5DF86FE5"/>
    <w:rsid w:val="5DFD5133"/>
    <w:rsid w:val="5E27E8ED"/>
    <w:rsid w:val="5E2F3399"/>
    <w:rsid w:val="5E6384CB"/>
    <w:rsid w:val="5E71C8EC"/>
    <w:rsid w:val="5E8A6F73"/>
    <w:rsid w:val="5EAAD244"/>
    <w:rsid w:val="5ECABC5A"/>
    <w:rsid w:val="5ED4EBBC"/>
    <w:rsid w:val="5EE3C3DE"/>
    <w:rsid w:val="5EFA4DEF"/>
    <w:rsid w:val="5F56D9C8"/>
    <w:rsid w:val="5F79BF16"/>
    <w:rsid w:val="5FE02D61"/>
    <w:rsid w:val="5FF5A66F"/>
    <w:rsid w:val="5FF96B5E"/>
    <w:rsid w:val="60118258"/>
    <w:rsid w:val="601B3960"/>
    <w:rsid w:val="60206D78"/>
    <w:rsid w:val="6039F8E9"/>
    <w:rsid w:val="603C0FCC"/>
    <w:rsid w:val="604DA9C8"/>
    <w:rsid w:val="6055DDCD"/>
    <w:rsid w:val="611271D7"/>
    <w:rsid w:val="6123C8D8"/>
    <w:rsid w:val="616AA172"/>
    <w:rsid w:val="61ABEE70"/>
    <w:rsid w:val="61C66280"/>
    <w:rsid w:val="61CEF512"/>
    <w:rsid w:val="620139A6"/>
    <w:rsid w:val="628095B3"/>
    <w:rsid w:val="6284CEC5"/>
    <w:rsid w:val="633AAE4C"/>
    <w:rsid w:val="63941251"/>
    <w:rsid w:val="63BF4FA3"/>
    <w:rsid w:val="64527772"/>
    <w:rsid w:val="64653A80"/>
    <w:rsid w:val="648B6281"/>
    <w:rsid w:val="64AD2D5B"/>
    <w:rsid w:val="64EDE9A9"/>
    <w:rsid w:val="650EE0F0"/>
    <w:rsid w:val="6515680C"/>
    <w:rsid w:val="651D7BA8"/>
    <w:rsid w:val="65603E52"/>
    <w:rsid w:val="657AB5AB"/>
    <w:rsid w:val="6598BB61"/>
    <w:rsid w:val="659934A8"/>
    <w:rsid w:val="65AB7CBA"/>
    <w:rsid w:val="65B1837F"/>
    <w:rsid w:val="66013A1E"/>
    <w:rsid w:val="665A5B75"/>
    <w:rsid w:val="6675925A"/>
    <w:rsid w:val="668153ED"/>
    <w:rsid w:val="668A1806"/>
    <w:rsid w:val="668E56DB"/>
    <w:rsid w:val="66CBCFC7"/>
    <w:rsid w:val="66D0E380"/>
    <w:rsid w:val="672A4B86"/>
    <w:rsid w:val="67CBBF3D"/>
    <w:rsid w:val="67F1B8FE"/>
    <w:rsid w:val="683A5CB7"/>
    <w:rsid w:val="68587E0A"/>
    <w:rsid w:val="689F7388"/>
    <w:rsid w:val="68A06198"/>
    <w:rsid w:val="68C270E6"/>
    <w:rsid w:val="68CF43DB"/>
    <w:rsid w:val="68EE9172"/>
    <w:rsid w:val="68EFB3A5"/>
    <w:rsid w:val="68F1D9C8"/>
    <w:rsid w:val="690784D8"/>
    <w:rsid w:val="69274BA1"/>
    <w:rsid w:val="69C0AE70"/>
    <w:rsid w:val="69C70061"/>
    <w:rsid w:val="69EBBCE2"/>
    <w:rsid w:val="6A501979"/>
    <w:rsid w:val="6A56935C"/>
    <w:rsid w:val="6A60DA79"/>
    <w:rsid w:val="6A71D9AD"/>
    <w:rsid w:val="6AAA405D"/>
    <w:rsid w:val="6AB0005E"/>
    <w:rsid w:val="6AB41B3A"/>
    <w:rsid w:val="6B064C77"/>
    <w:rsid w:val="6B5CFDA1"/>
    <w:rsid w:val="6B970734"/>
    <w:rsid w:val="6BC3BBA1"/>
    <w:rsid w:val="6BCD9A5A"/>
    <w:rsid w:val="6BDBDB30"/>
    <w:rsid w:val="6C109AA6"/>
    <w:rsid w:val="6C345BC1"/>
    <w:rsid w:val="6CB23934"/>
    <w:rsid w:val="6CD231A9"/>
    <w:rsid w:val="6D258180"/>
    <w:rsid w:val="6D3851AE"/>
    <w:rsid w:val="6D576A5B"/>
    <w:rsid w:val="6D797196"/>
    <w:rsid w:val="6D7DE793"/>
    <w:rsid w:val="6DA1824E"/>
    <w:rsid w:val="6DB8E530"/>
    <w:rsid w:val="6DCA6400"/>
    <w:rsid w:val="6DE4B347"/>
    <w:rsid w:val="6DEB6AEE"/>
    <w:rsid w:val="6E13AB23"/>
    <w:rsid w:val="6E33F196"/>
    <w:rsid w:val="6E73C188"/>
    <w:rsid w:val="6EB74EF0"/>
    <w:rsid w:val="6EBBCB21"/>
    <w:rsid w:val="6EC32304"/>
    <w:rsid w:val="6ECA3DA7"/>
    <w:rsid w:val="6F01FA5C"/>
    <w:rsid w:val="6F05A82D"/>
    <w:rsid w:val="6F5745D6"/>
    <w:rsid w:val="6F6CEFBF"/>
    <w:rsid w:val="6F7E3F00"/>
    <w:rsid w:val="6F99278A"/>
    <w:rsid w:val="6FC59316"/>
    <w:rsid w:val="6FE75D60"/>
    <w:rsid w:val="7000F0EF"/>
    <w:rsid w:val="701A0146"/>
    <w:rsid w:val="701F11C3"/>
    <w:rsid w:val="702376D4"/>
    <w:rsid w:val="7027568C"/>
    <w:rsid w:val="706D5083"/>
    <w:rsid w:val="70746785"/>
    <w:rsid w:val="7087A476"/>
    <w:rsid w:val="708B499D"/>
    <w:rsid w:val="709FE268"/>
    <w:rsid w:val="70DEC60B"/>
    <w:rsid w:val="7107F29E"/>
    <w:rsid w:val="71A3154D"/>
    <w:rsid w:val="71AB4531"/>
    <w:rsid w:val="71C67DD5"/>
    <w:rsid w:val="71CCB34C"/>
    <w:rsid w:val="71E74A2A"/>
    <w:rsid w:val="71EC3B92"/>
    <w:rsid w:val="7204DD62"/>
    <w:rsid w:val="7217DB3C"/>
    <w:rsid w:val="721A7BE5"/>
    <w:rsid w:val="72333727"/>
    <w:rsid w:val="72496D7C"/>
    <w:rsid w:val="729EC0DD"/>
    <w:rsid w:val="72A73F3C"/>
    <w:rsid w:val="72B14FF4"/>
    <w:rsid w:val="72BB40A3"/>
    <w:rsid w:val="72D04DD1"/>
    <w:rsid w:val="72EFDEDE"/>
    <w:rsid w:val="730ED5F5"/>
    <w:rsid w:val="7325F0B1"/>
    <w:rsid w:val="73614AE6"/>
    <w:rsid w:val="73A12AC9"/>
    <w:rsid w:val="73A65FD2"/>
    <w:rsid w:val="73D06A25"/>
    <w:rsid w:val="742C7015"/>
    <w:rsid w:val="7451CB3E"/>
    <w:rsid w:val="7452AB71"/>
    <w:rsid w:val="7459F945"/>
    <w:rsid w:val="74737C7C"/>
    <w:rsid w:val="74A5F9C8"/>
    <w:rsid w:val="74B1D7A2"/>
    <w:rsid w:val="74DDE658"/>
    <w:rsid w:val="7520F0F7"/>
    <w:rsid w:val="7527BD02"/>
    <w:rsid w:val="7561B4A5"/>
    <w:rsid w:val="75764C8D"/>
    <w:rsid w:val="75ABFE84"/>
    <w:rsid w:val="760E6BEC"/>
    <w:rsid w:val="761EBB7F"/>
    <w:rsid w:val="763FF5EB"/>
    <w:rsid w:val="76423F5B"/>
    <w:rsid w:val="764ACCB1"/>
    <w:rsid w:val="76912AB3"/>
    <w:rsid w:val="76E9D346"/>
    <w:rsid w:val="77048672"/>
    <w:rsid w:val="7733489E"/>
    <w:rsid w:val="7768F21B"/>
    <w:rsid w:val="77A97019"/>
    <w:rsid w:val="77AC13F3"/>
    <w:rsid w:val="77EBE12F"/>
    <w:rsid w:val="77EEDE73"/>
    <w:rsid w:val="77F09C19"/>
    <w:rsid w:val="78182C19"/>
    <w:rsid w:val="78327838"/>
    <w:rsid w:val="78AD39C5"/>
    <w:rsid w:val="78C11613"/>
    <w:rsid w:val="78DDA33D"/>
    <w:rsid w:val="7908607B"/>
    <w:rsid w:val="793F903B"/>
    <w:rsid w:val="7978A8C3"/>
    <w:rsid w:val="798BE302"/>
    <w:rsid w:val="79A5E6E1"/>
    <w:rsid w:val="79E08A04"/>
    <w:rsid w:val="79E37C5B"/>
    <w:rsid w:val="79E6FB12"/>
    <w:rsid w:val="7A38D321"/>
    <w:rsid w:val="7A3D42B2"/>
    <w:rsid w:val="7A8A08BA"/>
    <w:rsid w:val="7AD1BF82"/>
    <w:rsid w:val="7AD66EFE"/>
    <w:rsid w:val="7AE07BC6"/>
    <w:rsid w:val="7B355362"/>
    <w:rsid w:val="7B757D2F"/>
    <w:rsid w:val="7B9015F7"/>
    <w:rsid w:val="7B9B1363"/>
    <w:rsid w:val="7BCBBB5F"/>
    <w:rsid w:val="7BDDB4BC"/>
    <w:rsid w:val="7BE628EB"/>
    <w:rsid w:val="7C365D70"/>
    <w:rsid w:val="7C49498C"/>
    <w:rsid w:val="7C7464C3"/>
    <w:rsid w:val="7C7A7687"/>
    <w:rsid w:val="7CCEDBD0"/>
    <w:rsid w:val="7CE327C3"/>
    <w:rsid w:val="7CE994E7"/>
    <w:rsid w:val="7D017591"/>
    <w:rsid w:val="7D6ECE6A"/>
    <w:rsid w:val="7D71F10A"/>
    <w:rsid w:val="7D7726EE"/>
    <w:rsid w:val="7D979184"/>
    <w:rsid w:val="7D9E0DA5"/>
    <w:rsid w:val="7DA54863"/>
    <w:rsid w:val="7DCA5C27"/>
    <w:rsid w:val="7DCB8AB0"/>
    <w:rsid w:val="7DE249B6"/>
    <w:rsid w:val="7DE442B0"/>
    <w:rsid w:val="7DEF7AC9"/>
    <w:rsid w:val="7E05418A"/>
    <w:rsid w:val="7E45DBC4"/>
    <w:rsid w:val="7EBCC58C"/>
    <w:rsid w:val="7EFB6B87"/>
    <w:rsid w:val="7F3EE614"/>
    <w:rsid w:val="7F69287C"/>
    <w:rsid w:val="7F81D31F"/>
    <w:rsid w:val="7FD3A04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C5B3"/>
  <w15:docId w15:val="{29F25A29-A809-499D-9712-61F47C65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AU" w:eastAsia="zh-C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C83"/>
    <w:pPr>
      <w:widowControl w:val="0"/>
      <w:spacing w:before="120" w:after="120" w:line="240" w:lineRule="auto"/>
      <w:ind w:right="266"/>
    </w:pPr>
    <w:rPr>
      <w:rFonts w:ascii="Cambria" w:hAnsi="Cambria"/>
      <w:color w:val="000000" w:themeColor="text1"/>
    </w:rPr>
  </w:style>
  <w:style w:type="paragraph" w:styleId="Heading1">
    <w:name w:val="heading 1"/>
    <w:basedOn w:val="Normal"/>
    <w:next w:val="Normal"/>
    <w:link w:val="Heading1Char"/>
    <w:uiPriority w:val="9"/>
    <w:qFormat/>
    <w:rsid w:val="00D35C83"/>
    <w:pPr>
      <w:numPr>
        <w:numId w:val="14"/>
      </w:numPr>
      <w:ind w:left="431" w:hanging="431"/>
      <w:outlineLvl w:val="0"/>
    </w:pPr>
    <w:rPr>
      <w:b/>
      <w:bCs/>
      <w:sz w:val="32"/>
    </w:rPr>
  </w:style>
  <w:style w:type="paragraph" w:styleId="Heading2">
    <w:name w:val="heading 2"/>
    <w:basedOn w:val="Normal"/>
    <w:next w:val="Normal"/>
    <w:link w:val="Heading2Char"/>
    <w:uiPriority w:val="9"/>
    <w:unhideWhenUsed/>
    <w:qFormat/>
    <w:rsid w:val="00D35C83"/>
    <w:pPr>
      <w:keepNext/>
      <w:keepLines/>
      <w:numPr>
        <w:ilvl w:val="1"/>
        <w:numId w:val="14"/>
      </w:numPr>
      <w:ind w:left="578" w:hanging="578"/>
      <w:outlineLvl w:val="1"/>
    </w:pPr>
    <w:rPr>
      <w:rFonts w:eastAsiaTheme="majorEastAsia" w:cstheme="majorBidi"/>
      <w:b/>
      <w:sz w:val="28"/>
      <w:szCs w:val="28"/>
    </w:rPr>
  </w:style>
  <w:style w:type="paragraph" w:styleId="Heading3">
    <w:name w:val="heading 3"/>
    <w:basedOn w:val="Normal"/>
    <w:next w:val="Normal"/>
    <w:link w:val="Heading3Char"/>
    <w:uiPriority w:val="9"/>
    <w:unhideWhenUsed/>
    <w:qFormat/>
    <w:rsid w:val="00D35C83"/>
    <w:pPr>
      <w:keepNext/>
      <w:keepLines/>
      <w:numPr>
        <w:ilvl w:val="2"/>
        <w:numId w:val="14"/>
      </w:numPr>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CA56E2"/>
    <w:pPr>
      <w:keepNext/>
      <w:keepLines/>
      <w:numPr>
        <w:ilvl w:val="3"/>
        <w:numId w:val="14"/>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CA56E2"/>
    <w:pPr>
      <w:keepNext/>
      <w:keepLines/>
      <w:numPr>
        <w:ilvl w:val="4"/>
        <w:numId w:val="14"/>
      </w:numPr>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B42D2"/>
    <w:pPr>
      <w:keepNext/>
      <w:keepLines/>
      <w:numPr>
        <w:ilvl w:val="5"/>
        <w:numId w:val="14"/>
      </w:numPr>
      <w:spacing w:before="40"/>
      <w:outlineLvl w:val="5"/>
    </w:pPr>
    <w:rPr>
      <w:rFonts w:asciiTheme="majorHAnsi" w:eastAsiaTheme="majorEastAsia" w:hAnsiTheme="majorHAnsi" w:cstheme="majorBidi"/>
      <w:color w:val="0A2F40" w:themeColor="accent1" w:themeShade="7F"/>
    </w:rPr>
  </w:style>
  <w:style w:type="paragraph" w:styleId="Heading7">
    <w:name w:val="heading 7"/>
    <w:basedOn w:val="Normal"/>
    <w:next w:val="Normal"/>
    <w:link w:val="Heading7Char"/>
    <w:uiPriority w:val="9"/>
    <w:semiHidden/>
    <w:unhideWhenUsed/>
    <w:qFormat/>
    <w:rsid w:val="009B42D2"/>
    <w:pPr>
      <w:keepNext/>
      <w:keepLines/>
      <w:numPr>
        <w:ilvl w:val="6"/>
        <w:numId w:val="14"/>
      </w:numPr>
      <w:spacing w:before="40"/>
      <w:outlineLvl w:val="6"/>
    </w:pPr>
    <w:rPr>
      <w:rFonts w:asciiTheme="majorHAnsi" w:eastAsiaTheme="majorEastAsia" w:hAnsiTheme="majorHAnsi" w:cstheme="majorBidi"/>
      <w:i/>
      <w:iCs/>
      <w:color w:val="0A2F40" w:themeColor="accent1" w:themeShade="7F"/>
    </w:rPr>
  </w:style>
  <w:style w:type="paragraph" w:styleId="Heading8">
    <w:name w:val="heading 8"/>
    <w:basedOn w:val="Normal"/>
    <w:next w:val="Normal"/>
    <w:link w:val="Heading8Char"/>
    <w:uiPriority w:val="9"/>
    <w:semiHidden/>
    <w:unhideWhenUsed/>
    <w:qFormat/>
    <w:rsid w:val="009B42D2"/>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42D2"/>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C8E"/>
    <w:pPr>
      <w:ind w:left="720"/>
      <w:contextualSpacing/>
    </w:pPr>
  </w:style>
  <w:style w:type="character" w:customStyle="1" w:styleId="Heading1Char">
    <w:name w:val="Heading 1 Char"/>
    <w:basedOn w:val="DefaultParagraphFont"/>
    <w:link w:val="Heading1"/>
    <w:uiPriority w:val="9"/>
    <w:rsid w:val="00D35C83"/>
    <w:rPr>
      <w:rFonts w:ascii="Cambria" w:hAnsi="Cambria"/>
      <w:b/>
      <w:bCs/>
      <w:color w:val="000000" w:themeColor="text1"/>
      <w:sz w:val="32"/>
    </w:rPr>
  </w:style>
  <w:style w:type="character" w:customStyle="1" w:styleId="Heading2Char">
    <w:name w:val="Heading 2 Char"/>
    <w:basedOn w:val="DefaultParagraphFont"/>
    <w:link w:val="Heading2"/>
    <w:uiPriority w:val="9"/>
    <w:rsid w:val="00D35C83"/>
    <w:rPr>
      <w:rFonts w:ascii="Cambria" w:eastAsiaTheme="majorEastAsia" w:hAnsi="Cambria" w:cstheme="majorBidi"/>
      <w:b/>
      <w:color w:val="000000" w:themeColor="text1"/>
      <w:sz w:val="28"/>
      <w:szCs w:val="28"/>
    </w:rPr>
  </w:style>
  <w:style w:type="character" w:customStyle="1" w:styleId="Heading3Char">
    <w:name w:val="Heading 3 Char"/>
    <w:basedOn w:val="DefaultParagraphFont"/>
    <w:link w:val="Heading3"/>
    <w:uiPriority w:val="9"/>
    <w:rsid w:val="00D35C83"/>
    <w:rPr>
      <w:rFonts w:ascii="Cambria" w:eastAsiaTheme="majorEastAsia" w:hAnsi="Cambria" w:cstheme="majorBidi"/>
      <w:b/>
      <w:color w:val="000000" w:themeColor="text1"/>
      <w:sz w:val="24"/>
      <w:szCs w:val="24"/>
    </w:rPr>
  </w:style>
  <w:style w:type="character" w:customStyle="1" w:styleId="Heading4Char">
    <w:name w:val="Heading 4 Char"/>
    <w:basedOn w:val="DefaultParagraphFont"/>
    <w:link w:val="Heading4"/>
    <w:uiPriority w:val="9"/>
    <w:rsid w:val="00CA56E2"/>
    <w:rPr>
      <w:rFonts w:ascii="Cambria" w:eastAsiaTheme="majorEastAsia" w:hAnsi="Cambria" w:cstheme="majorBidi"/>
      <w:b/>
      <w:iCs/>
      <w:color w:val="000000" w:themeColor="text1"/>
    </w:rPr>
  </w:style>
  <w:style w:type="character" w:customStyle="1" w:styleId="Heading5Char">
    <w:name w:val="Heading 5 Char"/>
    <w:basedOn w:val="DefaultParagraphFont"/>
    <w:link w:val="Heading5"/>
    <w:uiPriority w:val="9"/>
    <w:rsid w:val="00CA56E2"/>
    <w:rPr>
      <w:rFonts w:ascii="Cambria" w:eastAsiaTheme="majorEastAsia" w:hAnsi="Cambria" w:cstheme="majorBidi"/>
      <w:b/>
      <w:color w:val="000000" w:themeColor="text1"/>
    </w:rPr>
  </w:style>
  <w:style w:type="character" w:customStyle="1" w:styleId="Heading6Char">
    <w:name w:val="Heading 6 Char"/>
    <w:basedOn w:val="DefaultParagraphFont"/>
    <w:link w:val="Heading6"/>
    <w:uiPriority w:val="9"/>
    <w:semiHidden/>
    <w:rsid w:val="009B42D2"/>
    <w:rPr>
      <w:rFonts w:asciiTheme="majorHAnsi" w:eastAsiaTheme="majorEastAsia" w:hAnsiTheme="majorHAnsi" w:cstheme="majorBidi"/>
      <w:color w:val="0A2F40" w:themeColor="accent1" w:themeShade="7F"/>
    </w:rPr>
  </w:style>
  <w:style w:type="character" w:customStyle="1" w:styleId="Heading7Char">
    <w:name w:val="Heading 7 Char"/>
    <w:basedOn w:val="DefaultParagraphFont"/>
    <w:link w:val="Heading7"/>
    <w:uiPriority w:val="9"/>
    <w:semiHidden/>
    <w:rsid w:val="009B42D2"/>
    <w:rPr>
      <w:rFonts w:asciiTheme="majorHAnsi" w:eastAsiaTheme="majorEastAsia" w:hAnsiTheme="majorHAnsi" w:cstheme="majorBidi"/>
      <w:i/>
      <w:iCs/>
      <w:color w:val="0A2F40" w:themeColor="accent1" w:themeShade="7F"/>
    </w:rPr>
  </w:style>
  <w:style w:type="character" w:customStyle="1" w:styleId="Heading8Char">
    <w:name w:val="Heading 8 Char"/>
    <w:basedOn w:val="DefaultParagraphFont"/>
    <w:link w:val="Heading8"/>
    <w:uiPriority w:val="9"/>
    <w:semiHidden/>
    <w:rsid w:val="009B42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42D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9B42D2"/>
    <w:pPr>
      <w:keepNext/>
      <w:keepLines/>
      <w:widowControl/>
      <w:numPr>
        <w:numId w:val="0"/>
      </w:numPr>
      <w:spacing w:before="480" w:line="276" w:lineRule="auto"/>
      <w:ind w:right="0"/>
      <w:outlineLvl w:val="9"/>
    </w:pPr>
    <w:rPr>
      <w:rFonts w:eastAsiaTheme="majorEastAsia" w:cstheme="majorBidi"/>
      <w:sz w:val="28"/>
      <w:szCs w:val="28"/>
      <w:lang w:val="en-US" w:eastAsia="en-US"/>
    </w:rPr>
  </w:style>
  <w:style w:type="paragraph" w:styleId="TOC2">
    <w:name w:val="toc 2"/>
    <w:basedOn w:val="Normal"/>
    <w:next w:val="Normal"/>
    <w:autoRedefine/>
    <w:uiPriority w:val="39"/>
    <w:unhideWhenUsed/>
    <w:rsid w:val="006513BA"/>
    <w:pPr>
      <w:ind w:left="220"/>
    </w:pPr>
    <w:rPr>
      <w:iCs/>
      <w:sz w:val="20"/>
      <w:szCs w:val="20"/>
    </w:rPr>
  </w:style>
  <w:style w:type="paragraph" w:styleId="TOC1">
    <w:name w:val="toc 1"/>
    <w:basedOn w:val="Normal"/>
    <w:next w:val="Normal"/>
    <w:autoRedefine/>
    <w:uiPriority w:val="39"/>
    <w:unhideWhenUsed/>
    <w:rsid w:val="006513BA"/>
    <w:pPr>
      <w:spacing w:before="240"/>
    </w:pPr>
    <w:rPr>
      <w:b/>
      <w:bCs/>
      <w:sz w:val="20"/>
      <w:szCs w:val="20"/>
    </w:rPr>
  </w:style>
  <w:style w:type="paragraph" w:styleId="TOC3">
    <w:name w:val="toc 3"/>
    <w:basedOn w:val="Normal"/>
    <w:next w:val="Normal"/>
    <w:autoRedefine/>
    <w:uiPriority w:val="39"/>
    <w:unhideWhenUsed/>
    <w:rsid w:val="006513BA"/>
    <w:pPr>
      <w:spacing w:before="0"/>
      <w:ind w:left="440"/>
    </w:pPr>
    <w:rPr>
      <w:sz w:val="20"/>
      <w:szCs w:val="20"/>
    </w:rPr>
  </w:style>
  <w:style w:type="paragraph" w:styleId="TOC4">
    <w:name w:val="toc 4"/>
    <w:basedOn w:val="Normal"/>
    <w:next w:val="Normal"/>
    <w:autoRedefine/>
    <w:uiPriority w:val="39"/>
    <w:semiHidden/>
    <w:unhideWhenUsed/>
    <w:rsid w:val="006513BA"/>
    <w:pPr>
      <w:spacing w:before="0"/>
      <w:ind w:left="660"/>
    </w:pPr>
    <w:rPr>
      <w:sz w:val="20"/>
      <w:szCs w:val="20"/>
    </w:rPr>
  </w:style>
  <w:style w:type="paragraph" w:styleId="TOC5">
    <w:name w:val="toc 5"/>
    <w:basedOn w:val="Normal"/>
    <w:next w:val="Normal"/>
    <w:autoRedefine/>
    <w:uiPriority w:val="39"/>
    <w:semiHidden/>
    <w:unhideWhenUsed/>
    <w:rsid w:val="006513BA"/>
    <w:pPr>
      <w:spacing w:before="0"/>
      <w:ind w:left="880"/>
    </w:pPr>
    <w:rPr>
      <w:sz w:val="20"/>
      <w:szCs w:val="20"/>
    </w:rPr>
  </w:style>
  <w:style w:type="paragraph" w:styleId="TOC6">
    <w:name w:val="toc 6"/>
    <w:basedOn w:val="Normal"/>
    <w:next w:val="Normal"/>
    <w:autoRedefine/>
    <w:uiPriority w:val="39"/>
    <w:semiHidden/>
    <w:unhideWhenUsed/>
    <w:rsid w:val="009B42D2"/>
    <w:pPr>
      <w:spacing w:before="0"/>
      <w:ind w:left="1100"/>
    </w:pPr>
    <w:rPr>
      <w:rFonts w:asciiTheme="minorHAnsi" w:hAnsiTheme="minorHAnsi"/>
      <w:sz w:val="20"/>
      <w:szCs w:val="20"/>
    </w:rPr>
  </w:style>
  <w:style w:type="paragraph" w:styleId="TOC7">
    <w:name w:val="toc 7"/>
    <w:basedOn w:val="Normal"/>
    <w:next w:val="Normal"/>
    <w:autoRedefine/>
    <w:uiPriority w:val="39"/>
    <w:semiHidden/>
    <w:unhideWhenUsed/>
    <w:rsid w:val="009B42D2"/>
    <w:pPr>
      <w:spacing w:before="0"/>
      <w:ind w:left="1320"/>
    </w:pPr>
    <w:rPr>
      <w:rFonts w:asciiTheme="minorHAnsi" w:hAnsiTheme="minorHAnsi"/>
      <w:sz w:val="20"/>
      <w:szCs w:val="20"/>
    </w:rPr>
  </w:style>
  <w:style w:type="paragraph" w:styleId="TOC8">
    <w:name w:val="toc 8"/>
    <w:basedOn w:val="Normal"/>
    <w:next w:val="Normal"/>
    <w:autoRedefine/>
    <w:uiPriority w:val="39"/>
    <w:semiHidden/>
    <w:unhideWhenUsed/>
    <w:rsid w:val="009B42D2"/>
    <w:pPr>
      <w:spacing w:before="0"/>
      <w:ind w:left="1540"/>
    </w:pPr>
    <w:rPr>
      <w:rFonts w:asciiTheme="minorHAnsi" w:hAnsiTheme="minorHAnsi"/>
      <w:sz w:val="20"/>
      <w:szCs w:val="20"/>
    </w:rPr>
  </w:style>
  <w:style w:type="paragraph" w:styleId="TOC9">
    <w:name w:val="toc 9"/>
    <w:basedOn w:val="Normal"/>
    <w:next w:val="Normal"/>
    <w:autoRedefine/>
    <w:uiPriority w:val="39"/>
    <w:semiHidden/>
    <w:unhideWhenUsed/>
    <w:rsid w:val="009B42D2"/>
    <w:pPr>
      <w:spacing w:before="0"/>
      <w:ind w:left="1760"/>
    </w:pPr>
    <w:rPr>
      <w:rFonts w:asciiTheme="minorHAnsi" w:hAnsiTheme="minorHAnsi"/>
      <w:sz w:val="20"/>
      <w:szCs w:val="20"/>
    </w:rPr>
  </w:style>
  <w:style w:type="character" w:styleId="Hyperlink">
    <w:name w:val="Hyperlink"/>
    <w:basedOn w:val="DefaultParagraphFont"/>
    <w:uiPriority w:val="99"/>
    <w:unhideWhenUsed/>
    <w:rsid w:val="009B42D2"/>
    <w:rPr>
      <w:color w:val="467886" w:themeColor="hyperlink"/>
      <w:u w:val="single"/>
    </w:rPr>
  </w:style>
  <w:style w:type="table" w:styleId="TableGrid">
    <w:name w:val="Table Grid"/>
    <w:basedOn w:val="TableNormal"/>
    <w:uiPriority w:val="39"/>
    <w:rsid w:val="004842E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350CF"/>
    <w:rPr>
      <w:color w:val="666666"/>
    </w:rPr>
  </w:style>
  <w:style w:type="character" w:styleId="UnresolvedMention">
    <w:name w:val="Unresolved Mention"/>
    <w:basedOn w:val="DefaultParagraphFont"/>
    <w:uiPriority w:val="99"/>
    <w:semiHidden/>
    <w:unhideWhenUsed/>
    <w:rsid w:val="0020449C"/>
    <w:rPr>
      <w:color w:val="605E5C"/>
      <w:shd w:val="clear" w:color="auto" w:fill="E1DFDD"/>
    </w:rPr>
  </w:style>
  <w:style w:type="paragraph" w:styleId="NoSpacing">
    <w:name w:val="No Spacing"/>
    <w:uiPriority w:val="1"/>
    <w:qFormat/>
    <w:rsid w:val="00A914FC"/>
    <w:pPr>
      <w:widowControl w:val="0"/>
      <w:spacing w:line="240" w:lineRule="auto"/>
      <w:ind w:right="268"/>
    </w:pPr>
    <w:rPr>
      <w:rFonts w:ascii="Cambria" w:hAnsi="Cambria"/>
      <w:color w:val="000000" w:themeColor="text1"/>
    </w:rPr>
  </w:style>
  <w:style w:type="paragraph" w:styleId="Header">
    <w:name w:val="header"/>
    <w:basedOn w:val="Normal"/>
    <w:link w:val="HeaderChar"/>
    <w:uiPriority w:val="99"/>
    <w:unhideWhenUsed/>
    <w:rsid w:val="008760BE"/>
    <w:pPr>
      <w:tabs>
        <w:tab w:val="center" w:pos="4513"/>
        <w:tab w:val="right" w:pos="9026"/>
      </w:tabs>
      <w:spacing w:before="0"/>
    </w:pPr>
  </w:style>
  <w:style w:type="character" w:customStyle="1" w:styleId="HeaderChar">
    <w:name w:val="Header Char"/>
    <w:basedOn w:val="DefaultParagraphFont"/>
    <w:link w:val="Header"/>
    <w:uiPriority w:val="99"/>
    <w:rsid w:val="008760BE"/>
    <w:rPr>
      <w:rFonts w:ascii="Cambria" w:hAnsi="Cambria"/>
      <w:color w:val="000000" w:themeColor="text1"/>
    </w:rPr>
  </w:style>
  <w:style w:type="paragraph" w:styleId="Footer">
    <w:name w:val="footer"/>
    <w:basedOn w:val="Normal"/>
    <w:link w:val="FooterChar"/>
    <w:uiPriority w:val="99"/>
    <w:unhideWhenUsed/>
    <w:rsid w:val="008760BE"/>
    <w:pPr>
      <w:tabs>
        <w:tab w:val="center" w:pos="4513"/>
        <w:tab w:val="right" w:pos="9026"/>
      </w:tabs>
      <w:spacing w:before="0"/>
    </w:pPr>
  </w:style>
  <w:style w:type="character" w:customStyle="1" w:styleId="FooterChar">
    <w:name w:val="Footer Char"/>
    <w:basedOn w:val="DefaultParagraphFont"/>
    <w:link w:val="Footer"/>
    <w:uiPriority w:val="99"/>
    <w:rsid w:val="008760BE"/>
    <w:rPr>
      <w:rFonts w:ascii="Cambria" w:hAnsi="Cambria"/>
      <w:color w:val="000000" w:themeColor="text1"/>
    </w:rPr>
  </w:style>
  <w:style w:type="paragraph" w:customStyle="1" w:styleId="p1">
    <w:name w:val="p1"/>
    <w:basedOn w:val="Normal"/>
    <w:rsid w:val="00BA0E65"/>
    <w:pPr>
      <w:widowControl/>
      <w:spacing w:before="100" w:beforeAutospacing="1" w:after="100" w:afterAutospacing="1"/>
      <w:ind w:right="0"/>
    </w:pPr>
    <w:rPr>
      <w:rFonts w:ascii="Times New Roman" w:eastAsia="Times New Roman" w:hAnsi="Times New Roman" w:cs="Times New Roman"/>
      <w:color w:val="auto"/>
      <w:sz w:val="24"/>
      <w:szCs w:val="24"/>
    </w:rPr>
  </w:style>
  <w:style w:type="character" w:customStyle="1" w:styleId="s1">
    <w:name w:val="s1"/>
    <w:basedOn w:val="DefaultParagraphFont"/>
    <w:rsid w:val="00BA0E65"/>
  </w:style>
  <w:style w:type="paragraph" w:styleId="Title">
    <w:name w:val="Title"/>
    <w:basedOn w:val="Normal"/>
    <w:next w:val="Normal"/>
    <w:link w:val="TitleChar"/>
    <w:uiPriority w:val="10"/>
    <w:qFormat/>
    <w:rsid w:val="005377E7"/>
    <w:pPr>
      <w:spacing w:before="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377E7"/>
    <w:rPr>
      <w:rFonts w:ascii="Cambria" w:eastAsiaTheme="majorEastAsia" w:hAnsi="Cambria" w:cstheme="majorBidi"/>
      <w:color w:val="000000" w:themeColor="text1"/>
      <w:spacing w:val="-10"/>
      <w:kern w:val="28"/>
      <w:sz w:val="56"/>
      <w:szCs w:val="56"/>
    </w:rPr>
  </w:style>
  <w:style w:type="paragraph" w:styleId="Subtitle">
    <w:name w:val="Subtitle"/>
    <w:basedOn w:val="Normal"/>
    <w:next w:val="Normal"/>
    <w:link w:val="SubtitleChar"/>
    <w:uiPriority w:val="11"/>
    <w:qFormat/>
    <w:rsid w:val="00301AD5"/>
    <w:pPr>
      <w:numPr>
        <w:ilvl w:val="1"/>
      </w:numPr>
      <w:spacing w:after="160"/>
      <w:jc w:val="center"/>
    </w:pPr>
    <w:rPr>
      <w:rFonts w:eastAsiaTheme="minorEastAsia" w:cstheme="minorBidi"/>
      <w:spacing w:val="15"/>
      <w:sz w:val="28"/>
    </w:rPr>
  </w:style>
  <w:style w:type="character" w:customStyle="1" w:styleId="SubtitleChar">
    <w:name w:val="Subtitle Char"/>
    <w:basedOn w:val="DefaultParagraphFont"/>
    <w:link w:val="Subtitle"/>
    <w:uiPriority w:val="11"/>
    <w:rsid w:val="00301AD5"/>
    <w:rPr>
      <w:rFonts w:ascii="Cambria" w:eastAsiaTheme="minorEastAsia" w:hAnsi="Cambria" w:cstheme="minorBidi"/>
      <w:color w:val="000000" w:themeColor="text1"/>
      <w:spacing w:val="15"/>
      <w:sz w:val="28"/>
    </w:rPr>
  </w:style>
  <w:style w:type="character" w:styleId="FollowedHyperlink">
    <w:name w:val="FollowedHyperlink"/>
    <w:basedOn w:val="DefaultParagraphFont"/>
    <w:uiPriority w:val="99"/>
    <w:semiHidden/>
    <w:unhideWhenUsed/>
    <w:rsid w:val="002F284A"/>
    <w:rPr>
      <w:color w:val="96607D" w:themeColor="followedHyperlink"/>
      <w:u w:val="single"/>
    </w:rPr>
  </w:style>
  <w:style w:type="paragraph" w:styleId="NormalWeb">
    <w:name w:val="Normal (Web)"/>
    <w:basedOn w:val="Normal"/>
    <w:uiPriority w:val="99"/>
    <w:unhideWhenUsed/>
    <w:rsid w:val="00B6773C"/>
    <w:pPr>
      <w:widowControl/>
      <w:spacing w:before="100" w:beforeAutospacing="1" w:after="100" w:afterAutospacing="1"/>
      <w:ind w:right="0"/>
    </w:pPr>
    <w:rPr>
      <w:rFonts w:ascii="Times New Roman" w:eastAsia="Times New Roman" w:hAnsi="Times New Roman" w:cs="Times New Roman"/>
      <w:color w:val="auto"/>
      <w:sz w:val="24"/>
      <w:szCs w:val="24"/>
    </w:rPr>
  </w:style>
  <w:style w:type="character" w:customStyle="1" w:styleId="oypena">
    <w:name w:val="oypena"/>
    <w:basedOn w:val="DefaultParagraphFont"/>
    <w:rsid w:val="001C2C10"/>
  </w:style>
  <w:style w:type="character" w:customStyle="1" w:styleId="eop">
    <w:name w:val="eop"/>
    <w:basedOn w:val="DefaultParagraphFont"/>
    <w:rsid w:val="00B1340A"/>
  </w:style>
  <w:style w:type="character" w:customStyle="1" w:styleId="normaltextrun">
    <w:name w:val="normaltextrun"/>
    <w:basedOn w:val="DefaultParagraphFont"/>
    <w:rsid w:val="00B1077F"/>
  </w:style>
  <w:style w:type="paragraph" w:styleId="Caption">
    <w:name w:val="caption"/>
    <w:basedOn w:val="Normal"/>
    <w:next w:val="Normal"/>
    <w:uiPriority w:val="35"/>
    <w:unhideWhenUsed/>
    <w:qFormat/>
    <w:rsid w:val="00B1077F"/>
    <w:pPr>
      <w:widowControl/>
      <w:spacing w:before="0" w:after="200"/>
      <w:ind w:right="0"/>
    </w:pPr>
    <w:rPr>
      <w:rFonts w:asciiTheme="minorHAnsi" w:eastAsiaTheme="minorEastAsia" w:hAnsiTheme="minorHAnsi" w:cstheme="minorBidi"/>
      <w:i/>
      <w:iCs/>
      <w:color w:val="0E2841" w:themeColor="text2"/>
      <w:kern w:val="2"/>
      <w:sz w:val="18"/>
      <w:szCs w:val="18"/>
      <w14:ligatures w14:val="standardContextual"/>
    </w:rPr>
  </w:style>
  <w:style w:type="character" w:styleId="PageNumber">
    <w:name w:val="page number"/>
    <w:basedOn w:val="DefaultParagraphFont"/>
    <w:uiPriority w:val="99"/>
    <w:semiHidden/>
    <w:unhideWhenUsed/>
    <w:rsid w:val="00D64B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371179">
      <w:bodyDiv w:val="1"/>
      <w:marLeft w:val="0"/>
      <w:marRight w:val="0"/>
      <w:marTop w:val="0"/>
      <w:marBottom w:val="0"/>
      <w:divBdr>
        <w:top w:val="none" w:sz="0" w:space="0" w:color="auto"/>
        <w:left w:val="none" w:sz="0" w:space="0" w:color="auto"/>
        <w:bottom w:val="none" w:sz="0" w:space="0" w:color="auto"/>
        <w:right w:val="none" w:sz="0" w:space="0" w:color="auto"/>
      </w:divBdr>
    </w:div>
    <w:div w:id="573468312">
      <w:bodyDiv w:val="1"/>
      <w:marLeft w:val="0"/>
      <w:marRight w:val="0"/>
      <w:marTop w:val="0"/>
      <w:marBottom w:val="0"/>
      <w:divBdr>
        <w:top w:val="none" w:sz="0" w:space="0" w:color="auto"/>
        <w:left w:val="none" w:sz="0" w:space="0" w:color="auto"/>
        <w:bottom w:val="none" w:sz="0" w:space="0" w:color="auto"/>
        <w:right w:val="none" w:sz="0" w:space="0" w:color="auto"/>
      </w:divBdr>
    </w:div>
    <w:div w:id="901060820">
      <w:bodyDiv w:val="1"/>
      <w:marLeft w:val="0"/>
      <w:marRight w:val="0"/>
      <w:marTop w:val="0"/>
      <w:marBottom w:val="0"/>
      <w:divBdr>
        <w:top w:val="none" w:sz="0" w:space="0" w:color="auto"/>
        <w:left w:val="none" w:sz="0" w:space="0" w:color="auto"/>
        <w:bottom w:val="none" w:sz="0" w:space="0" w:color="auto"/>
        <w:right w:val="none" w:sz="0" w:space="0" w:color="auto"/>
      </w:divBdr>
      <w:divsChild>
        <w:div w:id="235092404">
          <w:marLeft w:val="0"/>
          <w:marRight w:val="0"/>
          <w:marTop w:val="0"/>
          <w:marBottom w:val="0"/>
          <w:divBdr>
            <w:top w:val="none" w:sz="0" w:space="0" w:color="auto"/>
            <w:left w:val="none" w:sz="0" w:space="0" w:color="auto"/>
            <w:bottom w:val="none" w:sz="0" w:space="0" w:color="auto"/>
            <w:right w:val="none" w:sz="0" w:space="0" w:color="auto"/>
          </w:divBdr>
          <w:divsChild>
            <w:div w:id="113391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7178">
      <w:bodyDiv w:val="1"/>
      <w:marLeft w:val="0"/>
      <w:marRight w:val="0"/>
      <w:marTop w:val="0"/>
      <w:marBottom w:val="0"/>
      <w:divBdr>
        <w:top w:val="none" w:sz="0" w:space="0" w:color="auto"/>
        <w:left w:val="none" w:sz="0" w:space="0" w:color="auto"/>
        <w:bottom w:val="none" w:sz="0" w:space="0" w:color="auto"/>
        <w:right w:val="none" w:sz="0" w:space="0" w:color="auto"/>
      </w:divBdr>
    </w:div>
    <w:div w:id="994917834">
      <w:bodyDiv w:val="1"/>
      <w:marLeft w:val="0"/>
      <w:marRight w:val="0"/>
      <w:marTop w:val="0"/>
      <w:marBottom w:val="0"/>
      <w:divBdr>
        <w:top w:val="none" w:sz="0" w:space="0" w:color="auto"/>
        <w:left w:val="none" w:sz="0" w:space="0" w:color="auto"/>
        <w:bottom w:val="none" w:sz="0" w:space="0" w:color="auto"/>
        <w:right w:val="none" w:sz="0" w:space="0" w:color="auto"/>
      </w:divBdr>
    </w:div>
    <w:div w:id="1087001723">
      <w:bodyDiv w:val="1"/>
      <w:marLeft w:val="0"/>
      <w:marRight w:val="0"/>
      <w:marTop w:val="0"/>
      <w:marBottom w:val="0"/>
      <w:divBdr>
        <w:top w:val="none" w:sz="0" w:space="0" w:color="auto"/>
        <w:left w:val="none" w:sz="0" w:space="0" w:color="auto"/>
        <w:bottom w:val="none" w:sz="0" w:space="0" w:color="auto"/>
        <w:right w:val="none" w:sz="0" w:space="0" w:color="auto"/>
      </w:divBdr>
      <w:divsChild>
        <w:div w:id="155218346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82744648">
      <w:bodyDiv w:val="1"/>
      <w:marLeft w:val="0"/>
      <w:marRight w:val="0"/>
      <w:marTop w:val="0"/>
      <w:marBottom w:val="0"/>
      <w:divBdr>
        <w:top w:val="none" w:sz="0" w:space="0" w:color="auto"/>
        <w:left w:val="none" w:sz="0" w:space="0" w:color="auto"/>
        <w:bottom w:val="none" w:sz="0" w:space="0" w:color="auto"/>
        <w:right w:val="none" w:sz="0" w:space="0" w:color="auto"/>
      </w:divBdr>
    </w:div>
    <w:div w:id="1209494300">
      <w:bodyDiv w:val="1"/>
      <w:marLeft w:val="0"/>
      <w:marRight w:val="0"/>
      <w:marTop w:val="0"/>
      <w:marBottom w:val="0"/>
      <w:divBdr>
        <w:top w:val="none" w:sz="0" w:space="0" w:color="auto"/>
        <w:left w:val="none" w:sz="0" w:space="0" w:color="auto"/>
        <w:bottom w:val="none" w:sz="0" w:space="0" w:color="auto"/>
        <w:right w:val="none" w:sz="0" w:space="0" w:color="auto"/>
      </w:divBdr>
      <w:divsChild>
        <w:div w:id="948510274">
          <w:marLeft w:val="0"/>
          <w:marRight w:val="0"/>
          <w:marTop w:val="0"/>
          <w:marBottom w:val="0"/>
          <w:divBdr>
            <w:top w:val="none" w:sz="0" w:space="0" w:color="auto"/>
            <w:left w:val="none" w:sz="0" w:space="0" w:color="auto"/>
            <w:bottom w:val="none" w:sz="0" w:space="0" w:color="auto"/>
            <w:right w:val="none" w:sz="0" w:space="0" w:color="auto"/>
          </w:divBdr>
          <w:divsChild>
            <w:div w:id="4263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922">
      <w:bodyDiv w:val="1"/>
      <w:marLeft w:val="0"/>
      <w:marRight w:val="0"/>
      <w:marTop w:val="0"/>
      <w:marBottom w:val="0"/>
      <w:divBdr>
        <w:top w:val="none" w:sz="0" w:space="0" w:color="auto"/>
        <w:left w:val="none" w:sz="0" w:space="0" w:color="auto"/>
        <w:bottom w:val="none" w:sz="0" w:space="0" w:color="auto"/>
        <w:right w:val="none" w:sz="0" w:space="0" w:color="auto"/>
      </w:divBdr>
      <w:divsChild>
        <w:div w:id="1505895932">
          <w:marLeft w:val="-720"/>
          <w:marRight w:val="0"/>
          <w:marTop w:val="0"/>
          <w:marBottom w:val="0"/>
          <w:divBdr>
            <w:top w:val="none" w:sz="0" w:space="0" w:color="auto"/>
            <w:left w:val="none" w:sz="0" w:space="0" w:color="auto"/>
            <w:bottom w:val="none" w:sz="0" w:space="0" w:color="auto"/>
            <w:right w:val="none" w:sz="0" w:space="0" w:color="auto"/>
          </w:divBdr>
        </w:div>
      </w:divsChild>
    </w:div>
    <w:div w:id="1588153861">
      <w:bodyDiv w:val="1"/>
      <w:marLeft w:val="0"/>
      <w:marRight w:val="0"/>
      <w:marTop w:val="0"/>
      <w:marBottom w:val="0"/>
      <w:divBdr>
        <w:top w:val="none" w:sz="0" w:space="0" w:color="auto"/>
        <w:left w:val="none" w:sz="0" w:space="0" w:color="auto"/>
        <w:bottom w:val="none" w:sz="0" w:space="0" w:color="auto"/>
        <w:right w:val="none" w:sz="0" w:space="0" w:color="auto"/>
      </w:divBdr>
    </w:div>
    <w:div w:id="1679576285">
      <w:bodyDiv w:val="1"/>
      <w:marLeft w:val="0"/>
      <w:marRight w:val="0"/>
      <w:marTop w:val="0"/>
      <w:marBottom w:val="0"/>
      <w:divBdr>
        <w:top w:val="none" w:sz="0" w:space="0" w:color="auto"/>
        <w:left w:val="none" w:sz="0" w:space="0" w:color="auto"/>
        <w:bottom w:val="none" w:sz="0" w:space="0" w:color="auto"/>
        <w:right w:val="none" w:sz="0" w:space="0" w:color="auto"/>
      </w:divBdr>
    </w:div>
    <w:div w:id="1821191972">
      <w:bodyDiv w:val="1"/>
      <w:marLeft w:val="0"/>
      <w:marRight w:val="0"/>
      <w:marTop w:val="0"/>
      <w:marBottom w:val="0"/>
      <w:divBdr>
        <w:top w:val="none" w:sz="0" w:space="0" w:color="auto"/>
        <w:left w:val="none" w:sz="0" w:space="0" w:color="auto"/>
        <w:bottom w:val="none" w:sz="0" w:space="0" w:color="auto"/>
        <w:right w:val="none" w:sz="0" w:space="0" w:color="auto"/>
      </w:divBdr>
    </w:div>
    <w:div w:id="1876193117">
      <w:bodyDiv w:val="1"/>
      <w:marLeft w:val="0"/>
      <w:marRight w:val="0"/>
      <w:marTop w:val="0"/>
      <w:marBottom w:val="0"/>
      <w:divBdr>
        <w:top w:val="none" w:sz="0" w:space="0" w:color="auto"/>
        <w:left w:val="none" w:sz="0" w:space="0" w:color="auto"/>
        <w:bottom w:val="none" w:sz="0" w:space="0" w:color="auto"/>
        <w:right w:val="none" w:sz="0" w:space="0" w:color="auto"/>
      </w:divBdr>
    </w:div>
    <w:div w:id="1890844982">
      <w:bodyDiv w:val="1"/>
      <w:marLeft w:val="0"/>
      <w:marRight w:val="0"/>
      <w:marTop w:val="0"/>
      <w:marBottom w:val="0"/>
      <w:divBdr>
        <w:top w:val="none" w:sz="0" w:space="0" w:color="auto"/>
        <w:left w:val="none" w:sz="0" w:space="0" w:color="auto"/>
        <w:bottom w:val="none" w:sz="0" w:space="0" w:color="auto"/>
        <w:right w:val="none" w:sz="0" w:space="0" w:color="auto"/>
      </w:divBdr>
    </w:div>
    <w:div w:id="20370736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riquestions.com/dti-tensor-imaging.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vision.ucsd.edu/~iskwak/ExtYaleDatabase/ExtYaleB.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ndividual.utoronto.ca/ktaylor/DTIstudio_mori200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4B0AE-88B3-824F-B083-89E18453C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2977</Words>
  <Characters>16970</Characters>
  <Application>Microsoft Office Word</Application>
  <DocSecurity>0</DocSecurity>
  <Lines>141</Lines>
  <Paragraphs>39</Paragraphs>
  <ScaleCrop>false</ScaleCrop>
  <Company/>
  <LinksUpToDate>false</LinksUpToDate>
  <CharactersWithSpaces>19908</CharactersWithSpaces>
  <SharedDoc>false</SharedDoc>
  <HLinks>
    <vt:vector size="138" baseType="variant">
      <vt:variant>
        <vt:i4>1179704</vt:i4>
      </vt:variant>
      <vt:variant>
        <vt:i4>134</vt:i4>
      </vt:variant>
      <vt:variant>
        <vt:i4>0</vt:i4>
      </vt:variant>
      <vt:variant>
        <vt:i4>5</vt:i4>
      </vt:variant>
      <vt:variant>
        <vt:lpwstr/>
      </vt:variant>
      <vt:variant>
        <vt:lpwstr>_Toc194195484</vt:lpwstr>
      </vt:variant>
      <vt:variant>
        <vt:i4>1179704</vt:i4>
      </vt:variant>
      <vt:variant>
        <vt:i4>128</vt:i4>
      </vt:variant>
      <vt:variant>
        <vt:i4>0</vt:i4>
      </vt:variant>
      <vt:variant>
        <vt:i4>5</vt:i4>
      </vt:variant>
      <vt:variant>
        <vt:lpwstr/>
      </vt:variant>
      <vt:variant>
        <vt:lpwstr>_Toc194195483</vt:lpwstr>
      </vt:variant>
      <vt:variant>
        <vt:i4>1179704</vt:i4>
      </vt:variant>
      <vt:variant>
        <vt:i4>122</vt:i4>
      </vt:variant>
      <vt:variant>
        <vt:i4>0</vt:i4>
      </vt:variant>
      <vt:variant>
        <vt:i4>5</vt:i4>
      </vt:variant>
      <vt:variant>
        <vt:lpwstr/>
      </vt:variant>
      <vt:variant>
        <vt:lpwstr>_Toc194195482</vt:lpwstr>
      </vt:variant>
      <vt:variant>
        <vt:i4>1179704</vt:i4>
      </vt:variant>
      <vt:variant>
        <vt:i4>116</vt:i4>
      </vt:variant>
      <vt:variant>
        <vt:i4>0</vt:i4>
      </vt:variant>
      <vt:variant>
        <vt:i4>5</vt:i4>
      </vt:variant>
      <vt:variant>
        <vt:lpwstr/>
      </vt:variant>
      <vt:variant>
        <vt:lpwstr>_Toc194195481</vt:lpwstr>
      </vt:variant>
      <vt:variant>
        <vt:i4>1179704</vt:i4>
      </vt:variant>
      <vt:variant>
        <vt:i4>110</vt:i4>
      </vt:variant>
      <vt:variant>
        <vt:i4>0</vt:i4>
      </vt:variant>
      <vt:variant>
        <vt:i4>5</vt:i4>
      </vt:variant>
      <vt:variant>
        <vt:lpwstr/>
      </vt:variant>
      <vt:variant>
        <vt:lpwstr>_Toc194195480</vt:lpwstr>
      </vt:variant>
      <vt:variant>
        <vt:i4>1900600</vt:i4>
      </vt:variant>
      <vt:variant>
        <vt:i4>104</vt:i4>
      </vt:variant>
      <vt:variant>
        <vt:i4>0</vt:i4>
      </vt:variant>
      <vt:variant>
        <vt:i4>5</vt:i4>
      </vt:variant>
      <vt:variant>
        <vt:lpwstr/>
      </vt:variant>
      <vt:variant>
        <vt:lpwstr>_Toc194195479</vt:lpwstr>
      </vt:variant>
      <vt:variant>
        <vt:i4>1900600</vt:i4>
      </vt:variant>
      <vt:variant>
        <vt:i4>98</vt:i4>
      </vt:variant>
      <vt:variant>
        <vt:i4>0</vt:i4>
      </vt:variant>
      <vt:variant>
        <vt:i4>5</vt:i4>
      </vt:variant>
      <vt:variant>
        <vt:lpwstr/>
      </vt:variant>
      <vt:variant>
        <vt:lpwstr>_Toc194195478</vt:lpwstr>
      </vt:variant>
      <vt:variant>
        <vt:i4>1900600</vt:i4>
      </vt:variant>
      <vt:variant>
        <vt:i4>92</vt:i4>
      </vt:variant>
      <vt:variant>
        <vt:i4>0</vt:i4>
      </vt:variant>
      <vt:variant>
        <vt:i4>5</vt:i4>
      </vt:variant>
      <vt:variant>
        <vt:lpwstr/>
      </vt:variant>
      <vt:variant>
        <vt:lpwstr>_Toc194195477</vt:lpwstr>
      </vt:variant>
      <vt:variant>
        <vt:i4>1900600</vt:i4>
      </vt:variant>
      <vt:variant>
        <vt:i4>86</vt:i4>
      </vt:variant>
      <vt:variant>
        <vt:i4>0</vt:i4>
      </vt:variant>
      <vt:variant>
        <vt:i4>5</vt:i4>
      </vt:variant>
      <vt:variant>
        <vt:lpwstr/>
      </vt:variant>
      <vt:variant>
        <vt:lpwstr>_Toc194195476</vt:lpwstr>
      </vt:variant>
      <vt:variant>
        <vt:i4>1900600</vt:i4>
      </vt:variant>
      <vt:variant>
        <vt:i4>80</vt:i4>
      </vt:variant>
      <vt:variant>
        <vt:i4>0</vt:i4>
      </vt:variant>
      <vt:variant>
        <vt:i4>5</vt:i4>
      </vt:variant>
      <vt:variant>
        <vt:lpwstr/>
      </vt:variant>
      <vt:variant>
        <vt:lpwstr>_Toc194195475</vt:lpwstr>
      </vt:variant>
      <vt:variant>
        <vt:i4>1900600</vt:i4>
      </vt:variant>
      <vt:variant>
        <vt:i4>74</vt:i4>
      </vt:variant>
      <vt:variant>
        <vt:i4>0</vt:i4>
      </vt:variant>
      <vt:variant>
        <vt:i4>5</vt:i4>
      </vt:variant>
      <vt:variant>
        <vt:lpwstr/>
      </vt:variant>
      <vt:variant>
        <vt:lpwstr>_Toc194195474</vt:lpwstr>
      </vt:variant>
      <vt:variant>
        <vt:i4>1900600</vt:i4>
      </vt:variant>
      <vt:variant>
        <vt:i4>68</vt:i4>
      </vt:variant>
      <vt:variant>
        <vt:i4>0</vt:i4>
      </vt:variant>
      <vt:variant>
        <vt:i4>5</vt:i4>
      </vt:variant>
      <vt:variant>
        <vt:lpwstr/>
      </vt:variant>
      <vt:variant>
        <vt:lpwstr>_Toc194195473</vt:lpwstr>
      </vt:variant>
      <vt:variant>
        <vt:i4>1900600</vt:i4>
      </vt:variant>
      <vt:variant>
        <vt:i4>62</vt:i4>
      </vt:variant>
      <vt:variant>
        <vt:i4>0</vt:i4>
      </vt:variant>
      <vt:variant>
        <vt:i4>5</vt:i4>
      </vt:variant>
      <vt:variant>
        <vt:lpwstr/>
      </vt:variant>
      <vt:variant>
        <vt:lpwstr>_Toc194195472</vt:lpwstr>
      </vt:variant>
      <vt:variant>
        <vt:i4>1900600</vt:i4>
      </vt:variant>
      <vt:variant>
        <vt:i4>56</vt:i4>
      </vt:variant>
      <vt:variant>
        <vt:i4>0</vt:i4>
      </vt:variant>
      <vt:variant>
        <vt:i4>5</vt:i4>
      </vt:variant>
      <vt:variant>
        <vt:lpwstr/>
      </vt:variant>
      <vt:variant>
        <vt:lpwstr>_Toc194195471</vt:lpwstr>
      </vt:variant>
      <vt:variant>
        <vt:i4>1900600</vt:i4>
      </vt:variant>
      <vt:variant>
        <vt:i4>50</vt:i4>
      </vt:variant>
      <vt:variant>
        <vt:i4>0</vt:i4>
      </vt:variant>
      <vt:variant>
        <vt:i4>5</vt:i4>
      </vt:variant>
      <vt:variant>
        <vt:lpwstr/>
      </vt:variant>
      <vt:variant>
        <vt:lpwstr>_Toc194195470</vt:lpwstr>
      </vt:variant>
      <vt:variant>
        <vt:i4>1835064</vt:i4>
      </vt:variant>
      <vt:variant>
        <vt:i4>44</vt:i4>
      </vt:variant>
      <vt:variant>
        <vt:i4>0</vt:i4>
      </vt:variant>
      <vt:variant>
        <vt:i4>5</vt:i4>
      </vt:variant>
      <vt:variant>
        <vt:lpwstr/>
      </vt:variant>
      <vt:variant>
        <vt:lpwstr>_Toc194195469</vt:lpwstr>
      </vt:variant>
      <vt:variant>
        <vt:i4>1835064</vt:i4>
      </vt:variant>
      <vt:variant>
        <vt:i4>38</vt:i4>
      </vt:variant>
      <vt:variant>
        <vt:i4>0</vt:i4>
      </vt:variant>
      <vt:variant>
        <vt:i4>5</vt:i4>
      </vt:variant>
      <vt:variant>
        <vt:lpwstr/>
      </vt:variant>
      <vt:variant>
        <vt:lpwstr>_Toc194195468</vt:lpwstr>
      </vt:variant>
      <vt:variant>
        <vt:i4>1835064</vt:i4>
      </vt:variant>
      <vt:variant>
        <vt:i4>32</vt:i4>
      </vt:variant>
      <vt:variant>
        <vt:i4>0</vt:i4>
      </vt:variant>
      <vt:variant>
        <vt:i4>5</vt:i4>
      </vt:variant>
      <vt:variant>
        <vt:lpwstr/>
      </vt:variant>
      <vt:variant>
        <vt:lpwstr>_Toc194195467</vt:lpwstr>
      </vt:variant>
      <vt:variant>
        <vt:i4>1835064</vt:i4>
      </vt:variant>
      <vt:variant>
        <vt:i4>26</vt:i4>
      </vt:variant>
      <vt:variant>
        <vt:i4>0</vt:i4>
      </vt:variant>
      <vt:variant>
        <vt:i4>5</vt:i4>
      </vt:variant>
      <vt:variant>
        <vt:lpwstr/>
      </vt:variant>
      <vt:variant>
        <vt:lpwstr>_Toc194195466</vt:lpwstr>
      </vt:variant>
      <vt:variant>
        <vt:i4>1835064</vt:i4>
      </vt:variant>
      <vt:variant>
        <vt:i4>20</vt:i4>
      </vt:variant>
      <vt:variant>
        <vt:i4>0</vt:i4>
      </vt:variant>
      <vt:variant>
        <vt:i4>5</vt:i4>
      </vt:variant>
      <vt:variant>
        <vt:lpwstr/>
      </vt:variant>
      <vt:variant>
        <vt:lpwstr>_Toc194195465</vt:lpwstr>
      </vt:variant>
      <vt:variant>
        <vt:i4>1835064</vt:i4>
      </vt:variant>
      <vt:variant>
        <vt:i4>14</vt:i4>
      </vt:variant>
      <vt:variant>
        <vt:i4>0</vt:i4>
      </vt:variant>
      <vt:variant>
        <vt:i4>5</vt:i4>
      </vt:variant>
      <vt:variant>
        <vt:lpwstr/>
      </vt:variant>
      <vt:variant>
        <vt:lpwstr>_Toc194195464</vt:lpwstr>
      </vt:variant>
      <vt:variant>
        <vt:i4>1835064</vt:i4>
      </vt:variant>
      <vt:variant>
        <vt:i4>8</vt:i4>
      </vt:variant>
      <vt:variant>
        <vt:i4>0</vt:i4>
      </vt:variant>
      <vt:variant>
        <vt:i4>5</vt:i4>
      </vt:variant>
      <vt:variant>
        <vt:lpwstr/>
      </vt:variant>
      <vt:variant>
        <vt:lpwstr>_Toc194195463</vt:lpwstr>
      </vt:variant>
      <vt:variant>
        <vt:i4>1835064</vt:i4>
      </vt:variant>
      <vt:variant>
        <vt:i4>2</vt:i4>
      </vt:variant>
      <vt:variant>
        <vt:i4>0</vt:i4>
      </vt:variant>
      <vt:variant>
        <vt:i4>5</vt:i4>
      </vt:variant>
      <vt:variant>
        <vt:lpwstr/>
      </vt:variant>
      <vt:variant>
        <vt:lpwstr>_Toc194195462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McBride</dc:creator>
  <cp:keywords/>
  <cp:lastModifiedBy>Charlie McBride</cp:lastModifiedBy>
  <cp:revision>25</cp:revision>
  <cp:lastPrinted>2025-03-30T08:29:00Z</cp:lastPrinted>
  <dcterms:created xsi:type="dcterms:W3CDTF">2025-06-01T09:36:00Z</dcterms:created>
  <dcterms:modified xsi:type="dcterms:W3CDTF">2025-06-01T11:00:00Z</dcterms:modified>
</cp:coreProperties>
</file>